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3C436" w14:textId="77777777" w:rsidR="00FF6B8C" w:rsidRPr="00A305C4" w:rsidRDefault="00FC60FE" w:rsidP="00541B89">
      <w:pPr>
        <w:tabs>
          <w:tab w:val="left" w:pos="720"/>
        </w:tabs>
        <w:jc w:val="center"/>
        <w:rPr>
          <w:rFonts w:ascii="Times New Roman" w:hAnsi="Times New Roman" w:cs="Times New Roman"/>
          <w:b/>
        </w:rPr>
      </w:pPr>
      <w:r w:rsidRPr="00A305C4">
        <w:rPr>
          <w:rFonts w:ascii="Times New Roman" w:hAnsi="Times New Roman" w:cs="Times New Roman"/>
          <w:b/>
        </w:rPr>
        <w:t>T</w:t>
      </w:r>
      <w:r w:rsidR="00DA54F7" w:rsidRPr="00A305C4">
        <w:rPr>
          <w:rFonts w:ascii="Times New Roman" w:hAnsi="Times New Roman" w:cs="Times New Roman"/>
          <w:b/>
        </w:rPr>
        <w:t>emporal discounting</w:t>
      </w:r>
      <w:r w:rsidRPr="00A305C4">
        <w:rPr>
          <w:rFonts w:ascii="Times New Roman" w:hAnsi="Times New Roman" w:cs="Times New Roman"/>
          <w:b/>
        </w:rPr>
        <w:t xml:space="preserve"> across adulthood</w:t>
      </w:r>
      <w:r w:rsidR="00DA54F7" w:rsidRPr="00A305C4">
        <w:rPr>
          <w:rFonts w:ascii="Times New Roman" w:hAnsi="Times New Roman" w:cs="Times New Roman"/>
          <w:b/>
        </w:rPr>
        <w:t>: A meta-analysis</w:t>
      </w:r>
    </w:p>
    <w:p w14:paraId="1A9B0085" w14:textId="77777777" w:rsidR="00FF6B8C" w:rsidRPr="00A305C4" w:rsidRDefault="00FF6B8C" w:rsidP="00541B89">
      <w:pPr>
        <w:tabs>
          <w:tab w:val="left" w:pos="720"/>
        </w:tabs>
        <w:jc w:val="center"/>
        <w:rPr>
          <w:rFonts w:ascii="Times New Roman" w:hAnsi="Times New Roman" w:cs="Times New Roman"/>
        </w:rPr>
      </w:pPr>
    </w:p>
    <w:p w14:paraId="476FAAEF" w14:textId="77777777" w:rsidR="00E12DDC" w:rsidRPr="00A305C4" w:rsidRDefault="00E12DDC" w:rsidP="00541B89">
      <w:pPr>
        <w:tabs>
          <w:tab w:val="left" w:pos="720"/>
        </w:tabs>
        <w:jc w:val="center"/>
        <w:rPr>
          <w:rFonts w:ascii="Times New Roman" w:hAnsi="Times New Roman" w:cs="Times New Roman"/>
        </w:rPr>
      </w:pPr>
    </w:p>
    <w:p w14:paraId="21FD6AA4" w14:textId="77777777" w:rsidR="00E12DDC" w:rsidRPr="00A305C4" w:rsidRDefault="00FF6B8C" w:rsidP="00541B89">
      <w:pPr>
        <w:tabs>
          <w:tab w:val="left" w:pos="720"/>
        </w:tabs>
        <w:jc w:val="center"/>
        <w:rPr>
          <w:rFonts w:ascii="Times New Roman" w:hAnsi="Times New Roman" w:cs="Times New Roman"/>
        </w:rPr>
      </w:pPr>
      <w:r w:rsidRPr="00A305C4">
        <w:rPr>
          <w:rFonts w:ascii="Times New Roman" w:hAnsi="Times New Roman" w:cs="Times New Roman"/>
        </w:rPr>
        <w:t>Kendra L. Seaman</w:t>
      </w:r>
    </w:p>
    <w:p w14:paraId="11F0EAED" w14:textId="77777777" w:rsidR="00E12DDC" w:rsidRPr="00A305C4" w:rsidRDefault="00E12DDC" w:rsidP="00541B89">
      <w:pPr>
        <w:tabs>
          <w:tab w:val="left" w:pos="720"/>
        </w:tabs>
        <w:jc w:val="center"/>
        <w:rPr>
          <w:rFonts w:ascii="Times New Roman" w:hAnsi="Times New Roman" w:cs="Times New Roman"/>
          <w:bCs/>
        </w:rPr>
      </w:pPr>
      <w:r w:rsidRPr="00A305C4">
        <w:rPr>
          <w:rFonts w:ascii="Times New Roman" w:hAnsi="Times New Roman" w:cs="Times New Roman"/>
          <w:bCs/>
        </w:rPr>
        <w:t>Center for the Study of Aging and Human Development, Duke University</w:t>
      </w:r>
    </w:p>
    <w:p w14:paraId="6271354D" w14:textId="77777777" w:rsidR="00E12DDC" w:rsidRPr="00A305C4" w:rsidRDefault="00E12DDC" w:rsidP="00541B89">
      <w:pPr>
        <w:tabs>
          <w:tab w:val="left" w:pos="720"/>
        </w:tabs>
        <w:jc w:val="center"/>
        <w:rPr>
          <w:rFonts w:ascii="Times New Roman" w:hAnsi="Times New Roman" w:cs="Times New Roman"/>
          <w:bCs/>
        </w:rPr>
      </w:pPr>
      <w:r w:rsidRPr="00A305C4">
        <w:rPr>
          <w:rFonts w:ascii="Times New Roman" w:hAnsi="Times New Roman" w:cs="Times New Roman"/>
          <w:bCs/>
        </w:rPr>
        <w:t>Center for Cognitive Neuroscience, Duke University</w:t>
      </w:r>
    </w:p>
    <w:p w14:paraId="7C9E304B" w14:textId="77777777" w:rsidR="00E12DDC" w:rsidRPr="00A305C4" w:rsidRDefault="00E12DDC" w:rsidP="00541B89">
      <w:pPr>
        <w:tabs>
          <w:tab w:val="left" w:pos="720"/>
        </w:tabs>
        <w:rPr>
          <w:rFonts w:ascii="Times New Roman" w:hAnsi="Times New Roman" w:cs="Times New Roman"/>
        </w:rPr>
      </w:pPr>
    </w:p>
    <w:p w14:paraId="5BAFB8B0" w14:textId="77777777" w:rsidR="00FC60FE" w:rsidRPr="00A305C4" w:rsidRDefault="00E12DDC" w:rsidP="00541B89">
      <w:pPr>
        <w:tabs>
          <w:tab w:val="left" w:pos="720"/>
        </w:tabs>
        <w:jc w:val="center"/>
        <w:rPr>
          <w:rFonts w:ascii="Times New Roman" w:hAnsi="Times New Roman" w:cs="Times New Roman"/>
        </w:rPr>
      </w:pPr>
      <w:proofErr w:type="spellStart"/>
      <w:r w:rsidRPr="00A305C4">
        <w:rPr>
          <w:rFonts w:ascii="Times New Roman" w:hAnsi="Times New Roman" w:cs="Times New Roman"/>
        </w:rPr>
        <w:t>Folasade</w:t>
      </w:r>
      <w:proofErr w:type="spellEnd"/>
      <w:r w:rsidRPr="00A305C4">
        <w:rPr>
          <w:rFonts w:ascii="Times New Roman" w:hAnsi="Times New Roman" w:cs="Times New Roman"/>
        </w:rPr>
        <w:t xml:space="preserve"> Abiodun </w:t>
      </w:r>
    </w:p>
    <w:p w14:paraId="7F4D131F" w14:textId="77777777" w:rsidR="00FF6B8C" w:rsidRPr="00A305C4" w:rsidRDefault="00E12DDC" w:rsidP="00541B89">
      <w:pPr>
        <w:tabs>
          <w:tab w:val="left" w:pos="720"/>
        </w:tabs>
        <w:spacing w:line="480" w:lineRule="auto"/>
        <w:jc w:val="center"/>
        <w:rPr>
          <w:rFonts w:ascii="Times New Roman" w:hAnsi="Times New Roman" w:cs="Times New Roman"/>
        </w:rPr>
      </w:pPr>
      <w:r w:rsidRPr="00A305C4">
        <w:rPr>
          <w:rFonts w:ascii="Times New Roman" w:hAnsi="Times New Roman" w:cs="Times New Roman"/>
        </w:rPr>
        <w:t>Center for Cognitive Neuroscience, Duke University</w:t>
      </w:r>
    </w:p>
    <w:p w14:paraId="4AE38EA3" w14:textId="10E94170" w:rsidR="00D102AE" w:rsidRPr="00A305C4" w:rsidRDefault="00FF6B8C" w:rsidP="00541B89">
      <w:pPr>
        <w:tabs>
          <w:tab w:val="left" w:pos="720"/>
        </w:tabs>
        <w:jc w:val="center"/>
        <w:rPr>
          <w:rFonts w:ascii="Times New Roman" w:hAnsi="Times New Roman" w:cs="Times New Roman"/>
        </w:rPr>
      </w:pPr>
      <w:proofErr w:type="spellStart"/>
      <w:r w:rsidRPr="00A305C4">
        <w:rPr>
          <w:rFonts w:ascii="Times New Roman" w:hAnsi="Times New Roman" w:cs="Times New Roman"/>
        </w:rPr>
        <w:t>Zöe</w:t>
      </w:r>
      <w:proofErr w:type="spellEnd"/>
      <w:r w:rsidR="00E12DDC" w:rsidRPr="00A305C4">
        <w:rPr>
          <w:rFonts w:ascii="Times New Roman" w:hAnsi="Times New Roman" w:cs="Times New Roman"/>
        </w:rPr>
        <w:t xml:space="preserve"> Fenn</w:t>
      </w:r>
    </w:p>
    <w:p w14:paraId="16E3DF28" w14:textId="5CE95757" w:rsidR="00D102AE" w:rsidRPr="00A305C4" w:rsidRDefault="00D102AE" w:rsidP="00541B89">
      <w:pPr>
        <w:tabs>
          <w:tab w:val="left" w:pos="720"/>
        </w:tabs>
        <w:jc w:val="center"/>
        <w:rPr>
          <w:rFonts w:ascii="Times New Roman" w:hAnsi="Times New Roman" w:cs="Times New Roman"/>
        </w:rPr>
      </w:pPr>
      <w:r w:rsidRPr="00A305C4">
        <w:rPr>
          <w:rFonts w:ascii="Times New Roman" w:hAnsi="Times New Roman" w:cs="Times New Roman"/>
        </w:rPr>
        <w:t>Center for Cognitive and Decision Sciences, University of B</w:t>
      </w:r>
      <w:r w:rsidR="005D09F6">
        <w:rPr>
          <w:rFonts w:ascii="Times New Roman" w:hAnsi="Times New Roman" w:cs="Times New Roman"/>
        </w:rPr>
        <w:t>a</w:t>
      </w:r>
      <w:r w:rsidRPr="00A305C4">
        <w:rPr>
          <w:rFonts w:ascii="Times New Roman" w:hAnsi="Times New Roman" w:cs="Times New Roman"/>
        </w:rPr>
        <w:t>sel</w:t>
      </w:r>
    </w:p>
    <w:p w14:paraId="3EF4B023" w14:textId="77777777" w:rsidR="00D102AE" w:rsidRPr="00A305C4" w:rsidRDefault="00D102AE" w:rsidP="00541B89">
      <w:pPr>
        <w:tabs>
          <w:tab w:val="left" w:pos="720"/>
        </w:tabs>
        <w:jc w:val="center"/>
        <w:rPr>
          <w:rFonts w:ascii="Times New Roman" w:hAnsi="Times New Roman" w:cs="Times New Roman"/>
        </w:rPr>
      </w:pPr>
      <w:r w:rsidRPr="00A305C4">
        <w:rPr>
          <w:rFonts w:ascii="Times New Roman" w:hAnsi="Times New Roman" w:cs="Times New Roman"/>
        </w:rPr>
        <w:t>Department of Psychology, University of Basel</w:t>
      </w:r>
    </w:p>
    <w:p w14:paraId="4C1607CE" w14:textId="77777777" w:rsidR="00FF6B8C" w:rsidRPr="00A305C4" w:rsidRDefault="00FF6B8C" w:rsidP="00541B89">
      <w:pPr>
        <w:tabs>
          <w:tab w:val="left" w:pos="720"/>
        </w:tabs>
        <w:jc w:val="center"/>
        <w:rPr>
          <w:rFonts w:ascii="Times New Roman" w:hAnsi="Times New Roman" w:cs="Times New Roman"/>
        </w:rPr>
      </w:pPr>
    </w:p>
    <w:p w14:paraId="0436428E" w14:textId="77777777" w:rsidR="00E12DDC" w:rsidRPr="00A305C4" w:rsidRDefault="00FF6B8C" w:rsidP="00541B89">
      <w:pPr>
        <w:tabs>
          <w:tab w:val="left" w:pos="720"/>
        </w:tabs>
        <w:jc w:val="center"/>
        <w:rPr>
          <w:rFonts w:ascii="Times New Roman" w:hAnsi="Times New Roman" w:cs="Times New Roman"/>
        </w:rPr>
      </w:pPr>
      <w:r w:rsidRPr="00A305C4">
        <w:rPr>
          <w:rFonts w:ascii="Times New Roman" w:hAnsi="Times New Roman" w:cs="Times New Roman"/>
        </w:rPr>
        <w:t xml:space="preserve">Gregory R. </w:t>
      </w:r>
      <w:proofErr w:type="spellStart"/>
      <w:r w:rsidRPr="00A305C4">
        <w:rPr>
          <w:rFonts w:ascii="Times New Roman" w:hAnsi="Times New Roman" w:cs="Times New Roman"/>
        </w:rPr>
        <w:t>Samanez</w:t>
      </w:r>
      <w:proofErr w:type="spellEnd"/>
      <w:r w:rsidRPr="00A305C4">
        <w:rPr>
          <w:rFonts w:ascii="Times New Roman" w:hAnsi="Times New Roman" w:cs="Times New Roman"/>
        </w:rPr>
        <w:t>-Larkin</w:t>
      </w:r>
    </w:p>
    <w:p w14:paraId="30A3F776" w14:textId="77777777" w:rsidR="00E12DDC" w:rsidRPr="00A305C4" w:rsidRDefault="00E12DDC" w:rsidP="00541B89">
      <w:pPr>
        <w:tabs>
          <w:tab w:val="left" w:pos="720"/>
        </w:tabs>
        <w:jc w:val="center"/>
        <w:rPr>
          <w:rFonts w:ascii="Times New Roman" w:hAnsi="Times New Roman" w:cs="Times New Roman"/>
        </w:rPr>
      </w:pPr>
      <w:r w:rsidRPr="00A305C4">
        <w:rPr>
          <w:rFonts w:ascii="Times New Roman" w:hAnsi="Times New Roman" w:cs="Times New Roman"/>
        </w:rPr>
        <w:t>Department of Psychology and Neuroscience, Duke University</w:t>
      </w:r>
    </w:p>
    <w:p w14:paraId="1D593459" w14:textId="77777777" w:rsidR="00FF6B8C" w:rsidRPr="00A305C4" w:rsidRDefault="00E12DDC" w:rsidP="00541B89">
      <w:pPr>
        <w:tabs>
          <w:tab w:val="left" w:pos="720"/>
        </w:tabs>
        <w:spacing w:line="480" w:lineRule="auto"/>
        <w:jc w:val="center"/>
        <w:rPr>
          <w:rFonts w:ascii="Times New Roman" w:hAnsi="Times New Roman" w:cs="Times New Roman"/>
        </w:rPr>
      </w:pPr>
      <w:r w:rsidRPr="00A305C4">
        <w:rPr>
          <w:rFonts w:ascii="Times New Roman" w:hAnsi="Times New Roman" w:cs="Times New Roman"/>
        </w:rPr>
        <w:t>Center for Cognitive Neuroscience, Duke University</w:t>
      </w:r>
    </w:p>
    <w:p w14:paraId="023A02F1" w14:textId="77777777" w:rsidR="00FF6B8C" w:rsidRPr="00A305C4" w:rsidRDefault="00FF6B8C" w:rsidP="00541B89">
      <w:pPr>
        <w:tabs>
          <w:tab w:val="left" w:pos="720"/>
        </w:tabs>
        <w:jc w:val="center"/>
        <w:rPr>
          <w:rFonts w:ascii="Times New Roman" w:hAnsi="Times New Roman" w:cs="Times New Roman"/>
        </w:rPr>
      </w:pPr>
      <w:r w:rsidRPr="00A305C4">
        <w:rPr>
          <w:rFonts w:ascii="Times New Roman" w:hAnsi="Times New Roman" w:cs="Times New Roman"/>
        </w:rPr>
        <w:t>Rui Mata</w:t>
      </w:r>
    </w:p>
    <w:p w14:paraId="068F8B68" w14:textId="77777777" w:rsidR="00D102AE" w:rsidRPr="00A305C4" w:rsidRDefault="00D102AE" w:rsidP="00541B89">
      <w:pPr>
        <w:tabs>
          <w:tab w:val="left" w:pos="720"/>
        </w:tabs>
        <w:jc w:val="center"/>
        <w:rPr>
          <w:rFonts w:ascii="Times New Roman" w:hAnsi="Times New Roman" w:cs="Times New Roman"/>
        </w:rPr>
      </w:pPr>
      <w:r w:rsidRPr="00A305C4">
        <w:rPr>
          <w:rFonts w:ascii="Times New Roman" w:hAnsi="Times New Roman" w:cs="Times New Roman"/>
        </w:rPr>
        <w:t>Center for Cognitive and Decision Sciences, University of Basel</w:t>
      </w:r>
    </w:p>
    <w:p w14:paraId="4BE3BC92" w14:textId="77777777" w:rsidR="00D102AE" w:rsidRPr="00A305C4" w:rsidRDefault="00D102AE" w:rsidP="00541B89">
      <w:pPr>
        <w:tabs>
          <w:tab w:val="left" w:pos="720"/>
        </w:tabs>
        <w:jc w:val="center"/>
        <w:rPr>
          <w:rFonts w:ascii="Times New Roman" w:hAnsi="Times New Roman" w:cs="Times New Roman"/>
        </w:rPr>
      </w:pPr>
      <w:r w:rsidRPr="00A305C4">
        <w:rPr>
          <w:rFonts w:ascii="Times New Roman" w:hAnsi="Times New Roman" w:cs="Times New Roman"/>
        </w:rPr>
        <w:t>Department of Psychology, University of Basel</w:t>
      </w:r>
    </w:p>
    <w:p w14:paraId="7AC608D0" w14:textId="77777777" w:rsidR="00FF6B8C" w:rsidRPr="00A305C4" w:rsidRDefault="00FF6B8C" w:rsidP="00541B89">
      <w:pPr>
        <w:tabs>
          <w:tab w:val="left" w:pos="720"/>
        </w:tabs>
        <w:jc w:val="center"/>
        <w:rPr>
          <w:rFonts w:ascii="Times New Roman" w:hAnsi="Times New Roman" w:cs="Times New Roman"/>
        </w:rPr>
      </w:pPr>
    </w:p>
    <w:p w14:paraId="1A4D180A" w14:textId="77777777" w:rsidR="00FF6B8C" w:rsidRPr="00A305C4" w:rsidRDefault="00FF6B8C" w:rsidP="00541B89">
      <w:pPr>
        <w:tabs>
          <w:tab w:val="left" w:pos="720"/>
        </w:tabs>
        <w:jc w:val="center"/>
        <w:rPr>
          <w:rFonts w:ascii="Times New Roman" w:hAnsi="Times New Roman" w:cs="Times New Roman"/>
        </w:rPr>
      </w:pPr>
    </w:p>
    <w:p w14:paraId="1A9FF082" w14:textId="77777777" w:rsidR="00FF6B8C" w:rsidRPr="00A305C4" w:rsidRDefault="00FF6B8C" w:rsidP="00541B89">
      <w:pPr>
        <w:tabs>
          <w:tab w:val="left" w:pos="720"/>
        </w:tabs>
        <w:rPr>
          <w:rFonts w:ascii="Times New Roman" w:hAnsi="Times New Roman" w:cs="Times New Roman"/>
        </w:rPr>
      </w:pPr>
    </w:p>
    <w:p w14:paraId="04DA5989" w14:textId="70D4FCF9" w:rsidR="00E12DDC" w:rsidRPr="00A305C4" w:rsidRDefault="00E12DDC" w:rsidP="00541B89">
      <w:pPr>
        <w:tabs>
          <w:tab w:val="left" w:pos="720"/>
        </w:tabs>
        <w:spacing w:line="480" w:lineRule="auto"/>
        <w:rPr>
          <w:rFonts w:ascii="Times New Roman" w:hAnsi="Times New Roman" w:cs="Times New Roman"/>
          <w:highlight w:val="yellow"/>
        </w:rPr>
      </w:pPr>
      <w:r w:rsidRPr="00A305C4">
        <w:rPr>
          <w:rFonts w:ascii="Times New Roman" w:hAnsi="Times New Roman" w:cs="Times New Roman"/>
        </w:rPr>
        <w:tab/>
      </w:r>
      <w:r w:rsidRPr="00A305C4">
        <w:rPr>
          <w:rFonts w:ascii="Times New Roman" w:hAnsi="Times New Roman" w:cs="Times New Roman"/>
          <w:b/>
        </w:rPr>
        <w:t>Author contributions</w:t>
      </w:r>
      <w:r w:rsidRPr="00A305C4">
        <w:rPr>
          <w:rFonts w:ascii="Times New Roman" w:hAnsi="Times New Roman" w:cs="Times New Roman"/>
        </w:rPr>
        <w:t xml:space="preserve">: K.L. Seaman, G. R. </w:t>
      </w:r>
      <w:proofErr w:type="spellStart"/>
      <w:r w:rsidRPr="00A305C4">
        <w:rPr>
          <w:rFonts w:ascii="Times New Roman" w:hAnsi="Times New Roman" w:cs="Times New Roman"/>
        </w:rPr>
        <w:t>Samanez</w:t>
      </w:r>
      <w:proofErr w:type="spellEnd"/>
      <w:r w:rsidRPr="00A305C4">
        <w:rPr>
          <w:rFonts w:ascii="Times New Roman" w:hAnsi="Times New Roman" w:cs="Times New Roman"/>
        </w:rPr>
        <w:t xml:space="preserve">-Larkin and R. Mata developed the study concept and design. </w:t>
      </w:r>
      <w:r w:rsidR="006A5335">
        <w:rPr>
          <w:rFonts w:ascii="Times New Roman" w:hAnsi="Times New Roman" w:cs="Times New Roman"/>
        </w:rPr>
        <w:t>Z. Fenn</w:t>
      </w:r>
      <w:r w:rsidR="00E7425D">
        <w:rPr>
          <w:rFonts w:ascii="Times New Roman" w:hAnsi="Times New Roman" w:cs="Times New Roman"/>
        </w:rPr>
        <w:t xml:space="preserve"> and F.</w:t>
      </w:r>
      <w:r w:rsidR="00CD30CF">
        <w:rPr>
          <w:rFonts w:ascii="Times New Roman" w:hAnsi="Times New Roman" w:cs="Times New Roman"/>
        </w:rPr>
        <w:t xml:space="preserve"> </w:t>
      </w:r>
      <w:r w:rsidR="00E7425D">
        <w:rPr>
          <w:rFonts w:ascii="Times New Roman" w:hAnsi="Times New Roman" w:cs="Times New Roman"/>
        </w:rPr>
        <w:t>Abiodun</w:t>
      </w:r>
      <w:r w:rsidR="006A5335">
        <w:rPr>
          <w:rFonts w:ascii="Times New Roman" w:hAnsi="Times New Roman" w:cs="Times New Roman"/>
        </w:rPr>
        <w:t xml:space="preserve"> </w:t>
      </w:r>
      <w:r w:rsidRPr="00A305C4">
        <w:rPr>
          <w:rFonts w:ascii="Times New Roman" w:hAnsi="Times New Roman" w:cs="Times New Roman"/>
        </w:rPr>
        <w:t>conducted the systematic literature search, including identification, screening and eligibility review</w:t>
      </w:r>
      <w:r w:rsidR="00E7425D">
        <w:rPr>
          <w:rFonts w:ascii="Times New Roman" w:hAnsi="Times New Roman" w:cs="Times New Roman"/>
        </w:rPr>
        <w:t xml:space="preserve"> under the supervision of K.L. Seaman</w:t>
      </w:r>
      <w:r w:rsidRPr="00A305C4">
        <w:rPr>
          <w:rFonts w:ascii="Times New Roman" w:hAnsi="Times New Roman" w:cs="Times New Roman"/>
        </w:rPr>
        <w:t>. K.L. Seaman</w:t>
      </w:r>
      <w:r w:rsidR="00134DED" w:rsidRPr="00A305C4">
        <w:rPr>
          <w:rFonts w:ascii="Times New Roman" w:hAnsi="Times New Roman" w:cs="Times New Roman"/>
        </w:rPr>
        <w:t xml:space="preserve"> conducted </w:t>
      </w:r>
      <w:r w:rsidR="008B5202">
        <w:rPr>
          <w:rFonts w:ascii="Times New Roman" w:hAnsi="Times New Roman" w:cs="Times New Roman"/>
        </w:rPr>
        <w:t>data</w:t>
      </w:r>
      <w:r w:rsidR="00134DED" w:rsidRPr="00A305C4">
        <w:rPr>
          <w:rFonts w:ascii="Times New Roman" w:hAnsi="Times New Roman" w:cs="Times New Roman"/>
        </w:rPr>
        <w:t xml:space="preserve"> analyses and</w:t>
      </w:r>
      <w:r w:rsidRPr="00A305C4">
        <w:rPr>
          <w:rFonts w:ascii="Times New Roman" w:hAnsi="Times New Roman" w:cs="Times New Roman"/>
        </w:rPr>
        <w:t xml:space="preserve"> drafted the manuscript </w:t>
      </w:r>
      <w:r w:rsidR="00134DED" w:rsidRPr="00A305C4">
        <w:rPr>
          <w:rFonts w:ascii="Times New Roman" w:hAnsi="Times New Roman" w:cs="Times New Roman"/>
        </w:rPr>
        <w:t>while</w:t>
      </w:r>
      <w:r w:rsidRPr="00A305C4">
        <w:rPr>
          <w:rFonts w:ascii="Times New Roman" w:hAnsi="Times New Roman" w:cs="Times New Roman"/>
        </w:rPr>
        <w:t xml:space="preserve"> G.R </w:t>
      </w:r>
      <w:proofErr w:type="spellStart"/>
      <w:r w:rsidRPr="00A305C4">
        <w:rPr>
          <w:rFonts w:ascii="Times New Roman" w:hAnsi="Times New Roman" w:cs="Times New Roman"/>
        </w:rPr>
        <w:t>Samanez</w:t>
      </w:r>
      <w:proofErr w:type="spellEnd"/>
      <w:r w:rsidRPr="00A305C4">
        <w:rPr>
          <w:rFonts w:ascii="Times New Roman" w:hAnsi="Times New Roman" w:cs="Times New Roman"/>
        </w:rPr>
        <w:t xml:space="preserve">-Larkin and R. Mata provided critical revisions. </w:t>
      </w:r>
      <w:r w:rsidR="00357D89" w:rsidRPr="00A305C4">
        <w:rPr>
          <w:rFonts w:ascii="Times New Roman" w:hAnsi="Times New Roman" w:cs="Times New Roman"/>
        </w:rPr>
        <w:t>All authors approved the final version of the manuscript for submission.</w:t>
      </w:r>
    </w:p>
    <w:p w14:paraId="47A999FC" w14:textId="77777777" w:rsidR="00E12DDC" w:rsidRPr="00A305C4" w:rsidRDefault="00E12DDC" w:rsidP="00541B89">
      <w:pPr>
        <w:tabs>
          <w:tab w:val="left" w:pos="720"/>
        </w:tabs>
        <w:spacing w:line="480" w:lineRule="auto"/>
        <w:ind w:firstLine="720"/>
        <w:rPr>
          <w:rFonts w:ascii="Times New Roman" w:hAnsi="Times New Roman" w:cs="Times New Roman"/>
        </w:rPr>
      </w:pPr>
      <w:r w:rsidRPr="00A305C4">
        <w:rPr>
          <w:rFonts w:ascii="Times New Roman" w:hAnsi="Times New Roman" w:cs="Times New Roman"/>
          <w:b/>
        </w:rPr>
        <w:t xml:space="preserve">Acknowledgements: </w:t>
      </w:r>
      <w:r w:rsidRPr="00A305C4">
        <w:rPr>
          <w:rFonts w:ascii="Times New Roman" w:hAnsi="Times New Roman" w:cs="Times New Roman"/>
        </w:rPr>
        <w:t xml:space="preserve">This study was supported by grants from the National Institute on Aging (R00-AG042596; T32-AG000029; R01-AG044838). </w:t>
      </w:r>
      <w:r w:rsidR="00FC60FE" w:rsidRPr="00A305C4">
        <w:rPr>
          <w:rFonts w:ascii="Times New Roman" w:hAnsi="Times New Roman" w:cs="Times New Roman"/>
        </w:rPr>
        <w:t xml:space="preserve">Thank you to Galen McAllister for contacting authors for raw data on behalf of the research team. </w:t>
      </w:r>
    </w:p>
    <w:p w14:paraId="23381721" w14:textId="21A76DA2" w:rsidR="00FC60FE" w:rsidRPr="008B5202" w:rsidRDefault="00E12DDC" w:rsidP="008B5202">
      <w:pPr>
        <w:tabs>
          <w:tab w:val="left" w:pos="720"/>
        </w:tabs>
        <w:spacing w:line="480" w:lineRule="auto"/>
        <w:ind w:firstLine="720"/>
        <w:rPr>
          <w:rFonts w:ascii="Times New Roman" w:hAnsi="Times New Roman" w:cs="Times New Roman"/>
        </w:rPr>
      </w:pPr>
      <w:r w:rsidRPr="00A305C4">
        <w:rPr>
          <w:rFonts w:ascii="Times New Roman" w:hAnsi="Times New Roman" w:cs="Times New Roman"/>
          <w:b/>
        </w:rPr>
        <w:t>Data:</w:t>
      </w:r>
      <w:r w:rsidRPr="00A305C4">
        <w:rPr>
          <w:rFonts w:ascii="Times New Roman" w:hAnsi="Times New Roman" w:cs="Times New Roman"/>
        </w:rPr>
        <w:t xml:space="preserve"> </w:t>
      </w:r>
      <w:r w:rsidRPr="00A305C4">
        <w:rPr>
          <w:rFonts w:ascii="Times New Roman" w:eastAsiaTheme="minorEastAsia" w:hAnsi="Times New Roman" w:cs="Times New Roman"/>
        </w:rPr>
        <w:t xml:space="preserve">Preregistration, synthesized </w:t>
      </w:r>
      <w:r w:rsidRPr="00A305C4">
        <w:rPr>
          <w:rFonts w:ascii="Times New Roman" w:hAnsi="Times New Roman" w:cs="Times New Roman"/>
        </w:rPr>
        <w:t xml:space="preserve">data, and code used in the manuscript can be viewed and downloaded from </w:t>
      </w:r>
      <w:hyperlink r:id="rId5" w:history="1">
        <w:r w:rsidRPr="00A305C4">
          <w:rPr>
            <w:rStyle w:val="Hyperlink"/>
            <w:rFonts w:ascii="Times New Roman" w:hAnsi="Times New Roman" w:cs="Times New Roman"/>
          </w:rPr>
          <w:t>https://osf.io/ch9eg/</w:t>
        </w:r>
      </w:hyperlink>
      <w:r w:rsidR="00357D89" w:rsidRPr="00A305C4">
        <w:rPr>
          <w:rFonts w:ascii="Times New Roman" w:hAnsi="Times New Roman" w:cs="Times New Roman"/>
        </w:rPr>
        <w:t>.</w:t>
      </w:r>
    </w:p>
    <w:p w14:paraId="39DBFF31" w14:textId="77777777" w:rsidR="00FF6B8C" w:rsidRPr="00A305C4" w:rsidRDefault="003F37B0" w:rsidP="00541B89">
      <w:pPr>
        <w:tabs>
          <w:tab w:val="left" w:pos="720"/>
        </w:tabs>
        <w:rPr>
          <w:rFonts w:ascii="Times New Roman" w:hAnsi="Times New Roman" w:cs="Times New Roman"/>
          <w:b/>
        </w:rPr>
      </w:pPr>
      <w:r w:rsidRPr="00A305C4">
        <w:rPr>
          <w:rFonts w:ascii="Times New Roman" w:hAnsi="Times New Roman" w:cs="Times New Roman"/>
          <w:b/>
        </w:rPr>
        <w:lastRenderedPageBreak/>
        <w:t>Abstract</w:t>
      </w:r>
    </w:p>
    <w:p w14:paraId="47D9C91A" w14:textId="77777777" w:rsidR="00FF6B8C" w:rsidRPr="00A305C4" w:rsidRDefault="00FF6B8C" w:rsidP="00541B89">
      <w:pPr>
        <w:tabs>
          <w:tab w:val="left" w:pos="720"/>
        </w:tabs>
        <w:rPr>
          <w:rFonts w:ascii="Times New Roman" w:hAnsi="Times New Roman" w:cs="Times New Roman"/>
        </w:rPr>
      </w:pPr>
    </w:p>
    <w:p w14:paraId="0904BD2B" w14:textId="4F3F6857" w:rsidR="00FF6B8C" w:rsidRPr="00A305C4" w:rsidRDefault="00FF6B8C" w:rsidP="00541B89">
      <w:pPr>
        <w:tabs>
          <w:tab w:val="left" w:pos="720"/>
        </w:tabs>
        <w:rPr>
          <w:rFonts w:ascii="Times New Roman" w:hAnsi="Times New Roman" w:cs="Times New Roman"/>
        </w:rPr>
      </w:pPr>
      <w:r w:rsidRPr="00A305C4">
        <w:rPr>
          <w:rFonts w:ascii="Times New Roman" w:hAnsi="Times New Roman" w:cs="Times New Roman"/>
        </w:rPr>
        <w:tab/>
        <w:t xml:space="preserve">Many everyday decisions involve tradeoffs between immediate satisfaction and long-term well-being. A number of </w:t>
      </w:r>
      <w:r w:rsidR="00CB4CE1">
        <w:rPr>
          <w:rFonts w:ascii="Times New Roman" w:hAnsi="Times New Roman" w:cs="Times New Roman"/>
        </w:rPr>
        <w:t>empirical</w:t>
      </w:r>
      <w:r w:rsidRPr="00A305C4">
        <w:rPr>
          <w:rFonts w:ascii="Times New Roman" w:hAnsi="Times New Roman" w:cs="Times New Roman"/>
        </w:rPr>
        <w:t xml:space="preserve"> studies have examined adult age differences in decisions to accept a smaller, sooner reward instead of waiting for a larger, later r</w:t>
      </w:r>
      <w:r w:rsidR="0013492B">
        <w:rPr>
          <w:rFonts w:ascii="Times New Roman" w:hAnsi="Times New Roman" w:cs="Times New Roman"/>
        </w:rPr>
        <w:t xml:space="preserve">eward, or temporal discounting. </w:t>
      </w:r>
      <w:r w:rsidRPr="00A305C4">
        <w:rPr>
          <w:rFonts w:ascii="Times New Roman" w:hAnsi="Times New Roman" w:cs="Times New Roman"/>
        </w:rPr>
        <w:t xml:space="preserve">While some studies have reported a decrease in temporal discounting with age, many studies have reported no age effects on discounting or an increase in discounting with age. </w:t>
      </w:r>
      <w:r w:rsidR="002A5B7C" w:rsidRPr="00A305C4">
        <w:rPr>
          <w:rFonts w:ascii="Times New Roman" w:hAnsi="Times New Roman" w:cs="Times New Roman"/>
        </w:rPr>
        <w:t>Based on these mixed findings,</w:t>
      </w:r>
      <w:r w:rsidR="002A5B7C">
        <w:rPr>
          <w:rFonts w:ascii="Times New Roman" w:hAnsi="Times New Roman" w:cs="Times New Roman"/>
        </w:rPr>
        <w:t xml:space="preserve"> w</w:t>
      </w:r>
      <w:r w:rsidRPr="00A305C4">
        <w:rPr>
          <w:rFonts w:ascii="Times New Roman" w:hAnsi="Times New Roman" w:cs="Times New Roman"/>
        </w:rPr>
        <w:t xml:space="preserve">e predicted a nonsignificant or small negative effect of age on discount rates. We evaluated the reliability of the age effect on temporal discounting with a pre-registered systematic literature review and meta-analysis of existing studies examining temporal discounting in different age groups (e.g. younger adults vs. older adults) or in adult age-heterogeneous samples. </w:t>
      </w:r>
      <w:r w:rsidRPr="00960A40">
        <w:rPr>
          <w:rFonts w:ascii="Times New Roman" w:hAnsi="Times New Roman" w:cs="Times New Roman"/>
          <w:highlight w:val="yellow"/>
        </w:rPr>
        <w:t xml:space="preserve">Our initial search identified 2688 independent studies and after screening, we found </w:t>
      </w:r>
      <w:r w:rsidR="00357D89" w:rsidRPr="00960A40">
        <w:rPr>
          <w:rFonts w:ascii="Times New Roman" w:hAnsi="Times New Roman" w:cs="Times New Roman"/>
          <w:highlight w:val="yellow"/>
        </w:rPr>
        <w:t>27</w:t>
      </w:r>
      <w:r w:rsidRPr="00960A40">
        <w:rPr>
          <w:rFonts w:ascii="Times New Roman" w:hAnsi="Times New Roman" w:cs="Times New Roman"/>
          <w:highlight w:val="yellow"/>
        </w:rPr>
        <w:t xml:space="preserve"> studies met our inclusion criteria. We also acquired </w:t>
      </w:r>
      <w:r w:rsidR="00357D89" w:rsidRPr="00960A40">
        <w:rPr>
          <w:rFonts w:ascii="Times New Roman" w:hAnsi="Times New Roman" w:cs="Times New Roman"/>
          <w:highlight w:val="yellow"/>
        </w:rPr>
        <w:t>8</w:t>
      </w:r>
      <w:r w:rsidRPr="00960A40">
        <w:rPr>
          <w:rFonts w:ascii="Times New Roman" w:hAnsi="Times New Roman" w:cs="Times New Roman"/>
          <w:highlight w:val="yellow"/>
        </w:rPr>
        <w:t xml:space="preserve"> unpublished </w:t>
      </w:r>
      <w:r w:rsidR="00377A92" w:rsidRPr="00960A40">
        <w:rPr>
          <w:rFonts w:ascii="Times New Roman" w:hAnsi="Times New Roman" w:cs="Times New Roman"/>
          <w:highlight w:val="yellow"/>
        </w:rPr>
        <w:t>data sets</w:t>
      </w:r>
      <w:r w:rsidRPr="00960A40">
        <w:rPr>
          <w:rFonts w:ascii="Times New Roman" w:hAnsi="Times New Roman" w:cs="Times New Roman"/>
          <w:highlight w:val="yellow"/>
        </w:rPr>
        <w:t xml:space="preserve"> directly from </w:t>
      </w:r>
      <w:r w:rsidR="00357D89" w:rsidRPr="00960A40">
        <w:rPr>
          <w:rFonts w:ascii="Times New Roman" w:hAnsi="Times New Roman" w:cs="Times New Roman"/>
          <w:highlight w:val="yellow"/>
        </w:rPr>
        <w:t>researchers</w:t>
      </w:r>
      <w:r w:rsidRPr="00960A40">
        <w:rPr>
          <w:rFonts w:ascii="Times New Roman" w:hAnsi="Times New Roman" w:cs="Times New Roman"/>
          <w:highlight w:val="yellow"/>
        </w:rPr>
        <w:t>.</w:t>
      </w:r>
      <w:r w:rsidR="00357D89" w:rsidRPr="00960A40">
        <w:rPr>
          <w:rFonts w:ascii="Times New Roman" w:hAnsi="Times New Roman" w:cs="Times New Roman"/>
          <w:highlight w:val="yellow"/>
        </w:rPr>
        <w:t xml:space="preserve"> </w:t>
      </w:r>
      <w:r w:rsidRPr="00960A40">
        <w:rPr>
          <w:rFonts w:ascii="Times New Roman" w:hAnsi="Times New Roman" w:cs="Times New Roman"/>
          <w:highlight w:val="yellow"/>
        </w:rPr>
        <w:t>Across these 35 studies, we found no reliable relationship between discounting behavior and age.</w:t>
      </w:r>
      <w:r w:rsidRPr="00A305C4">
        <w:rPr>
          <w:rFonts w:ascii="Times New Roman" w:hAnsi="Times New Roman" w:cs="Times New Roman"/>
        </w:rPr>
        <w:t xml:space="preserve"> However, within these studies, we found heterogeneity in terms of experimental design (e.g. extreme-group vs. continuous age), incentives, (hypothetical vs. rewards), amount of delay (e.g. days, weeks, months, or years), and quantification of discounting behavior (e.g. proportion of immediate choices vs. parameters from a computational model).</w:t>
      </w:r>
    </w:p>
    <w:p w14:paraId="15D9E27B" w14:textId="77777777" w:rsidR="00FF6B8C" w:rsidRPr="00A305C4" w:rsidRDefault="00FF6B8C" w:rsidP="00541B89">
      <w:pPr>
        <w:tabs>
          <w:tab w:val="left" w:pos="720"/>
        </w:tabs>
        <w:rPr>
          <w:rFonts w:ascii="Times New Roman" w:hAnsi="Times New Roman" w:cs="Times New Roman"/>
        </w:rPr>
      </w:pPr>
      <w:r w:rsidRPr="00A305C4">
        <w:rPr>
          <w:rFonts w:ascii="Times New Roman" w:hAnsi="Times New Roman" w:cs="Times New Roman"/>
        </w:rPr>
        <w:t xml:space="preserve">Overall, </w:t>
      </w:r>
      <w:r w:rsidR="003F37B0" w:rsidRPr="00A305C4">
        <w:rPr>
          <w:rFonts w:ascii="Times New Roman" w:hAnsi="Times New Roman" w:cs="Times New Roman"/>
        </w:rPr>
        <w:t xml:space="preserve">the </w:t>
      </w:r>
      <w:r w:rsidRPr="00A305C4">
        <w:rPr>
          <w:rFonts w:ascii="Times New Roman" w:hAnsi="Times New Roman" w:cs="Times New Roman"/>
        </w:rPr>
        <w:t>results suggest that age does not reliably explain individual differences in decision preferences</w:t>
      </w:r>
      <w:r w:rsidR="003F37B0" w:rsidRPr="00A305C4">
        <w:rPr>
          <w:rFonts w:ascii="Times New Roman" w:hAnsi="Times New Roman" w:cs="Times New Roman"/>
        </w:rPr>
        <w:t xml:space="preserve"> and that d</w:t>
      </w:r>
      <w:r w:rsidRPr="00A305C4">
        <w:rPr>
          <w:rFonts w:ascii="Times New Roman" w:hAnsi="Times New Roman" w:cs="Times New Roman"/>
        </w:rPr>
        <w:t>iscounting may remain stable across adulthood.</w:t>
      </w:r>
      <w:r w:rsidR="003F37B0" w:rsidRPr="00A305C4">
        <w:rPr>
          <w:rFonts w:ascii="Times New Roman" w:hAnsi="Times New Roman" w:cs="Times New Roman"/>
        </w:rPr>
        <w:t xml:space="preserve"> </w:t>
      </w:r>
    </w:p>
    <w:p w14:paraId="62D24393" w14:textId="77777777" w:rsidR="003F37B0" w:rsidRPr="00A305C4" w:rsidRDefault="003F37B0" w:rsidP="00541B89">
      <w:pPr>
        <w:tabs>
          <w:tab w:val="left" w:pos="720"/>
        </w:tabs>
        <w:rPr>
          <w:rFonts w:ascii="Times New Roman" w:hAnsi="Times New Roman" w:cs="Times New Roman"/>
        </w:rPr>
      </w:pPr>
    </w:p>
    <w:p w14:paraId="377755C4" w14:textId="77777777" w:rsidR="003F37B0" w:rsidRPr="00A305C4" w:rsidRDefault="003F37B0" w:rsidP="00541B89">
      <w:pPr>
        <w:tabs>
          <w:tab w:val="left" w:pos="720"/>
        </w:tabs>
        <w:rPr>
          <w:rFonts w:ascii="Times New Roman" w:hAnsi="Times New Roman" w:cs="Times New Roman"/>
        </w:rPr>
      </w:pPr>
    </w:p>
    <w:p w14:paraId="7822013D" w14:textId="77777777" w:rsidR="00FF6B8C" w:rsidRPr="00A305C4" w:rsidRDefault="00FF6B8C" w:rsidP="00541B89">
      <w:pPr>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B967479" w14:textId="77777777" w:rsidR="003F37B0" w:rsidRPr="00A305C4" w:rsidRDefault="003F37B0" w:rsidP="00541B89">
      <w:pPr>
        <w:tabs>
          <w:tab w:val="left" w:pos="720"/>
        </w:tabs>
        <w:rPr>
          <w:rFonts w:ascii="Times New Roman" w:hAnsi="Times New Roman" w:cs="Times New Roman"/>
        </w:rPr>
      </w:pPr>
      <w:r w:rsidRPr="00A305C4">
        <w:rPr>
          <w:rFonts w:ascii="Times New Roman" w:hAnsi="Times New Roman" w:cs="Times New Roman"/>
        </w:rPr>
        <w:br w:type="page"/>
      </w:r>
    </w:p>
    <w:p w14:paraId="65FF34C6" w14:textId="77777777" w:rsidR="00FF6B8C" w:rsidRPr="00A305C4" w:rsidRDefault="003F37B0" w:rsidP="00541B89">
      <w:pPr>
        <w:tabs>
          <w:tab w:val="left" w:pos="720"/>
          <w:tab w:val="left" w:pos="4200"/>
        </w:tabs>
        <w:rPr>
          <w:rFonts w:ascii="Times New Roman" w:hAnsi="Times New Roman" w:cs="Times New Roman"/>
          <w:b/>
        </w:rPr>
      </w:pPr>
      <w:r w:rsidRPr="00A305C4">
        <w:rPr>
          <w:rFonts w:ascii="Times New Roman" w:hAnsi="Times New Roman" w:cs="Times New Roman"/>
          <w:b/>
        </w:rPr>
        <w:lastRenderedPageBreak/>
        <w:t>Introduction</w:t>
      </w:r>
    </w:p>
    <w:p w14:paraId="2A53C5A2" w14:textId="77777777" w:rsidR="000B7819" w:rsidRPr="00A305C4" w:rsidRDefault="000B7819" w:rsidP="00541B89">
      <w:pPr>
        <w:tabs>
          <w:tab w:val="left" w:pos="720"/>
          <w:tab w:val="left" w:pos="4200"/>
        </w:tabs>
        <w:rPr>
          <w:rFonts w:ascii="Times New Roman" w:hAnsi="Times New Roman" w:cs="Times New Roman"/>
        </w:rPr>
      </w:pPr>
    </w:p>
    <w:p w14:paraId="059BF35D" w14:textId="3027CD2B" w:rsidR="00C53575" w:rsidRPr="00A305C4" w:rsidRDefault="00541B89" w:rsidP="00541B89">
      <w:pPr>
        <w:tabs>
          <w:tab w:val="left" w:pos="720"/>
          <w:tab w:val="left" w:pos="4200"/>
        </w:tabs>
        <w:adjustRightInd w:val="0"/>
        <w:rPr>
          <w:rFonts w:ascii="Times New Roman" w:hAnsi="Times New Roman" w:cs="Times New Roman"/>
        </w:rPr>
      </w:pPr>
      <w:r>
        <w:rPr>
          <w:rFonts w:ascii="Times New Roman" w:hAnsi="Times New Roman" w:cs="Times New Roman"/>
        </w:rPr>
        <w:tab/>
      </w:r>
      <w:r w:rsidR="000B7819" w:rsidRPr="00A305C4">
        <w:rPr>
          <w:rFonts w:ascii="Times New Roman" w:hAnsi="Times New Roman" w:cs="Times New Roman"/>
        </w:rPr>
        <w:t xml:space="preserve">Many everyday decisions involve tradeoffs between immediate satisfaction and long-term well-being. Should I get coffee now, or wait until after lunch? Should I purchase a new vehicle now, or wait until the end-of-the-year sales? Should I use a bonus at work to take my family on vacation now, or invest in my retirement? </w:t>
      </w:r>
      <w:r w:rsidR="0013492B">
        <w:rPr>
          <w:rFonts w:ascii="Times New Roman" w:hAnsi="Times New Roman" w:cs="Times New Roman"/>
        </w:rPr>
        <w:t xml:space="preserve">When faced with a potential delay, most people show a tendency to discount, or diminish the value of, future rewards. The degree to which people diminish the value of future rewards is known as an individual’s discount rate. </w:t>
      </w:r>
      <w:r w:rsidR="004A676E">
        <w:rPr>
          <w:rFonts w:ascii="Times New Roman" w:hAnsi="Times New Roman" w:cs="Times New Roman"/>
        </w:rPr>
        <w:t>Discount rates vary widely from person to person</w:t>
      </w:r>
      <w:r w:rsidR="00AF40C7" w:rsidRPr="00A305C4">
        <w:rPr>
          <w:rFonts w:ascii="Times New Roman" w:hAnsi="Times New Roman" w:cs="Times New Roman"/>
        </w:rPr>
        <w:t xml:space="preserve">, and </w:t>
      </w:r>
      <w:r w:rsidR="00134DED" w:rsidRPr="00A305C4">
        <w:rPr>
          <w:rFonts w:ascii="Times New Roman" w:hAnsi="Times New Roman" w:cs="Times New Roman"/>
        </w:rPr>
        <w:t>o</w:t>
      </w:r>
      <w:r w:rsidR="00AF40C7" w:rsidRPr="00A305C4">
        <w:rPr>
          <w:rFonts w:ascii="Times New Roman" w:hAnsi="Times New Roman" w:cs="Times New Roman"/>
        </w:rPr>
        <w:t xml:space="preserve">ne question is whether these individual differences in discount rates persist </w:t>
      </w:r>
      <w:r w:rsidR="004A676E">
        <w:rPr>
          <w:rFonts w:ascii="Times New Roman" w:hAnsi="Times New Roman" w:cs="Times New Roman"/>
        </w:rPr>
        <w:t>as people get older. D</w:t>
      </w:r>
      <w:r w:rsidR="00AF40C7" w:rsidRPr="00A305C4">
        <w:rPr>
          <w:rFonts w:ascii="Times New Roman" w:hAnsi="Times New Roman" w:cs="Times New Roman"/>
        </w:rPr>
        <w:t>o individual</w:t>
      </w:r>
      <w:r w:rsidR="00CB4C5F">
        <w:rPr>
          <w:rFonts w:ascii="Times New Roman" w:hAnsi="Times New Roman" w:cs="Times New Roman"/>
        </w:rPr>
        <w:t>s</w:t>
      </w:r>
      <w:r w:rsidR="00AF40C7" w:rsidRPr="00A305C4">
        <w:rPr>
          <w:rFonts w:ascii="Times New Roman" w:hAnsi="Times New Roman" w:cs="Times New Roman"/>
        </w:rPr>
        <w:t xml:space="preserve"> have the same discount rate throughout their lives, or do the </w:t>
      </w:r>
      <w:r w:rsidR="00E7425D">
        <w:rPr>
          <w:rFonts w:ascii="Times New Roman" w:hAnsi="Times New Roman" w:cs="Times New Roman"/>
        </w:rPr>
        <w:t>neuro</w:t>
      </w:r>
      <w:r w:rsidR="00AF40C7" w:rsidRPr="00A305C4">
        <w:rPr>
          <w:rFonts w:ascii="Times New Roman" w:hAnsi="Times New Roman" w:cs="Times New Roman"/>
        </w:rPr>
        <w:t xml:space="preserve">biological and socioemotional changes associated with aging systematically change people’s discount rates?  </w:t>
      </w:r>
    </w:p>
    <w:p w14:paraId="114B1733" w14:textId="77777777" w:rsidR="00416A5F" w:rsidRPr="00A305C4" w:rsidRDefault="00416A5F" w:rsidP="00541B89">
      <w:pPr>
        <w:tabs>
          <w:tab w:val="left" w:pos="720"/>
          <w:tab w:val="left" w:pos="4200"/>
        </w:tabs>
        <w:rPr>
          <w:rFonts w:ascii="Times New Roman" w:hAnsi="Times New Roman" w:cs="Times New Roman"/>
        </w:rPr>
      </w:pPr>
    </w:p>
    <w:p w14:paraId="01085A91" w14:textId="0E44CABF" w:rsidR="0052365F" w:rsidRPr="00A305C4" w:rsidRDefault="00541B89" w:rsidP="00541B89">
      <w:pPr>
        <w:tabs>
          <w:tab w:val="left" w:pos="720"/>
          <w:tab w:val="left" w:pos="4200"/>
        </w:tabs>
        <w:rPr>
          <w:rFonts w:ascii="Times New Roman" w:hAnsi="Times New Roman" w:cs="Times New Roman"/>
        </w:rPr>
      </w:pPr>
      <w:r>
        <w:rPr>
          <w:rFonts w:ascii="Times New Roman" w:hAnsi="Times New Roman" w:cs="Times New Roman"/>
        </w:rPr>
        <w:tab/>
      </w:r>
      <w:r w:rsidR="00C53575" w:rsidRPr="00A305C4">
        <w:rPr>
          <w:rFonts w:ascii="Times New Roman" w:hAnsi="Times New Roman" w:cs="Times New Roman"/>
        </w:rPr>
        <w:t>Adult developmental theories suggest that because their future time is more limited than younger adults, older adults are more present-oriented (</w:t>
      </w:r>
      <w:r w:rsidR="00C53575" w:rsidRPr="00A305C4">
        <w:rPr>
          <w:rFonts w:ascii="Times New Roman" w:hAnsi="Times New Roman" w:cs="Times New Roman"/>
          <w:highlight w:val="yellow"/>
        </w:rPr>
        <w:t>Lang &amp; Carstensen, 2002; Carstensen 2006</w:t>
      </w:r>
      <w:r w:rsidR="00C53575" w:rsidRPr="00A305C4">
        <w:rPr>
          <w:rFonts w:ascii="Times New Roman" w:hAnsi="Times New Roman" w:cs="Times New Roman"/>
        </w:rPr>
        <w:t>).</w:t>
      </w:r>
      <w:r w:rsidR="00416A5F" w:rsidRPr="00A305C4">
        <w:rPr>
          <w:rFonts w:ascii="Times New Roman" w:hAnsi="Times New Roman" w:cs="Times New Roman"/>
        </w:rPr>
        <w:t xml:space="preserve"> It follows that b</w:t>
      </w:r>
      <w:r w:rsidR="00C53575" w:rsidRPr="00A305C4">
        <w:rPr>
          <w:rFonts w:ascii="Times New Roman" w:hAnsi="Times New Roman" w:cs="Times New Roman"/>
        </w:rPr>
        <w:t xml:space="preserve">ecause of </w:t>
      </w:r>
      <w:r w:rsidR="00416A5F" w:rsidRPr="00A305C4">
        <w:rPr>
          <w:rFonts w:ascii="Times New Roman" w:hAnsi="Times New Roman" w:cs="Times New Roman"/>
        </w:rPr>
        <w:t>their</w:t>
      </w:r>
      <w:r w:rsidR="00C53575" w:rsidRPr="00A305C4">
        <w:rPr>
          <w:rFonts w:ascii="Times New Roman" w:hAnsi="Times New Roman" w:cs="Times New Roman"/>
        </w:rPr>
        <w:t xml:space="preserve"> limited time horizon</w:t>
      </w:r>
      <w:r w:rsidR="00851E1A" w:rsidRPr="00A305C4">
        <w:rPr>
          <w:rFonts w:ascii="Times New Roman" w:hAnsi="Times New Roman" w:cs="Times New Roman"/>
        </w:rPr>
        <w:t>s</w:t>
      </w:r>
      <w:r w:rsidR="00C53575" w:rsidRPr="00A305C4">
        <w:rPr>
          <w:rFonts w:ascii="Times New Roman" w:hAnsi="Times New Roman" w:cs="Times New Roman"/>
        </w:rPr>
        <w:t xml:space="preserve">, </w:t>
      </w:r>
      <w:r w:rsidR="00416A5F" w:rsidRPr="00A305C4">
        <w:rPr>
          <w:rFonts w:ascii="Times New Roman" w:hAnsi="Times New Roman" w:cs="Times New Roman"/>
        </w:rPr>
        <w:t>older</w:t>
      </w:r>
      <w:r w:rsidR="00C53575" w:rsidRPr="00A305C4">
        <w:rPr>
          <w:rFonts w:ascii="Times New Roman" w:hAnsi="Times New Roman" w:cs="Times New Roman"/>
        </w:rPr>
        <w:t xml:space="preserve"> adults </w:t>
      </w:r>
      <w:r w:rsidR="00416A5F" w:rsidRPr="00A305C4">
        <w:rPr>
          <w:rFonts w:ascii="Times New Roman" w:hAnsi="Times New Roman" w:cs="Times New Roman"/>
        </w:rPr>
        <w:t xml:space="preserve">may </w:t>
      </w:r>
      <w:r w:rsidR="00851E1A" w:rsidRPr="00A305C4">
        <w:rPr>
          <w:rFonts w:ascii="Times New Roman" w:hAnsi="Times New Roman" w:cs="Times New Roman"/>
        </w:rPr>
        <w:t xml:space="preserve">view the future as more uncertain. This uncertainty may lead older adults </w:t>
      </w:r>
      <w:r w:rsidR="00C53575" w:rsidRPr="00A305C4">
        <w:rPr>
          <w:rFonts w:ascii="Times New Roman" w:hAnsi="Times New Roman" w:cs="Times New Roman"/>
        </w:rPr>
        <w:t>to discount fut</w:t>
      </w:r>
      <w:r w:rsidR="00E7425D">
        <w:rPr>
          <w:rFonts w:ascii="Times New Roman" w:hAnsi="Times New Roman" w:cs="Times New Roman"/>
        </w:rPr>
        <w:t>ure rewards than younger adults</w:t>
      </w:r>
      <w:r w:rsidR="005D2438">
        <w:rPr>
          <w:rFonts w:ascii="Times New Roman" w:hAnsi="Times New Roman" w:cs="Times New Roman"/>
        </w:rPr>
        <w:t xml:space="preserve"> (</w:t>
      </w:r>
      <w:proofErr w:type="spellStart"/>
      <w:r w:rsidR="005D2438">
        <w:rPr>
          <w:rFonts w:ascii="Times New Roman" w:hAnsi="Times New Roman" w:cs="Times New Roman"/>
        </w:rPr>
        <w:t>Trostel</w:t>
      </w:r>
      <w:proofErr w:type="spellEnd"/>
      <w:r w:rsidR="005D2438">
        <w:rPr>
          <w:rFonts w:ascii="Times New Roman" w:hAnsi="Times New Roman" w:cs="Times New Roman"/>
        </w:rPr>
        <w:t xml:space="preserve"> &amp; Taylor 2001)</w:t>
      </w:r>
      <w:r w:rsidR="00E7425D">
        <w:rPr>
          <w:rFonts w:ascii="Times New Roman" w:hAnsi="Times New Roman" w:cs="Times New Roman"/>
        </w:rPr>
        <w:t xml:space="preserve">. </w:t>
      </w:r>
      <w:r w:rsidR="0052365F" w:rsidRPr="00A305C4">
        <w:rPr>
          <w:rFonts w:ascii="Times New Roman" w:hAnsi="Times New Roman" w:cs="Times New Roman"/>
        </w:rPr>
        <w:t xml:space="preserve">However, there are several other theoretical reasons that </w:t>
      </w:r>
      <w:r w:rsidR="00851E1A" w:rsidRPr="00A305C4">
        <w:rPr>
          <w:rFonts w:ascii="Times New Roman" w:hAnsi="Times New Roman" w:cs="Times New Roman"/>
        </w:rPr>
        <w:t xml:space="preserve">one </w:t>
      </w:r>
      <w:r w:rsidR="0052365F" w:rsidRPr="00A305C4">
        <w:rPr>
          <w:rFonts w:ascii="Times New Roman" w:hAnsi="Times New Roman" w:cs="Times New Roman"/>
        </w:rPr>
        <w:t>would predict the opposite relationship between age and temporal discounting. For instance, the illusion that tim</w:t>
      </w:r>
      <w:r w:rsidR="009114DB">
        <w:rPr>
          <w:rFonts w:ascii="Times New Roman" w:hAnsi="Times New Roman" w:cs="Times New Roman"/>
        </w:rPr>
        <w:t>e passes faster as we age (</w:t>
      </w:r>
      <w:r w:rsidR="009114DB" w:rsidRPr="009114DB">
        <w:rPr>
          <w:rFonts w:ascii="Times New Roman" w:hAnsi="Times New Roman" w:cs="Times New Roman"/>
          <w:highlight w:val="yellow"/>
        </w:rPr>
        <w:t>Block et al 1998?)</w:t>
      </w:r>
      <w:r w:rsidR="0052365F" w:rsidRPr="00A305C4">
        <w:rPr>
          <w:rFonts w:ascii="Times New Roman" w:hAnsi="Times New Roman" w:cs="Times New Roman"/>
        </w:rPr>
        <w:t xml:space="preserve"> could lead older adults to view a potential delay as subjectively shorter in duration</w:t>
      </w:r>
      <w:r w:rsidR="00851E1A" w:rsidRPr="00A305C4">
        <w:rPr>
          <w:rFonts w:ascii="Times New Roman" w:hAnsi="Times New Roman" w:cs="Times New Roman"/>
        </w:rPr>
        <w:t xml:space="preserve">. This subjectively shorter delay may </w:t>
      </w:r>
      <w:r w:rsidR="00A3176B" w:rsidRPr="00A305C4">
        <w:rPr>
          <w:rFonts w:ascii="Times New Roman" w:hAnsi="Times New Roman" w:cs="Times New Roman"/>
        </w:rPr>
        <w:t xml:space="preserve">make the delayed reward seem subjectively closer to older adults, and thus lead them to discount less. </w:t>
      </w:r>
      <w:r w:rsidR="00851E1A" w:rsidRPr="00A305C4">
        <w:rPr>
          <w:rFonts w:ascii="Times New Roman" w:hAnsi="Times New Roman" w:cs="Times New Roman"/>
        </w:rPr>
        <w:t xml:space="preserve">Likewise, studies have suggested that older adults may be better than younger </w:t>
      </w:r>
      <w:r w:rsidR="00A3176B" w:rsidRPr="00A305C4">
        <w:rPr>
          <w:rFonts w:ascii="Times New Roman" w:hAnsi="Times New Roman" w:cs="Times New Roman"/>
        </w:rPr>
        <w:t>at</w:t>
      </w:r>
      <w:r w:rsidR="00851E1A" w:rsidRPr="00A305C4">
        <w:rPr>
          <w:rFonts w:ascii="Times New Roman" w:hAnsi="Times New Roman" w:cs="Times New Roman"/>
        </w:rPr>
        <w:t xml:space="preserve"> predict</w:t>
      </w:r>
      <w:r w:rsidR="00A3176B" w:rsidRPr="00A305C4">
        <w:rPr>
          <w:rFonts w:ascii="Times New Roman" w:hAnsi="Times New Roman" w:cs="Times New Roman"/>
        </w:rPr>
        <w:t>ing their</w:t>
      </w:r>
      <w:r w:rsidR="00851E1A" w:rsidRPr="00A305C4">
        <w:rPr>
          <w:rFonts w:ascii="Times New Roman" w:hAnsi="Times New Roman" w:cs="Times New Roman"/>
        </w:rPr>
        <w:t xml:space="preserve"> future emotions, or affective forecasting</w:t>
      </w:r>
      <w:r w:rsidR="005A22C8">
        <w:rPr>
          <w:rFonts w:ascii="Times New Roman" w:hAnsi="Times New Roman" w:cs="Times New Roman"/>
        </w:rPr>
        <w:t xml:space="preserve"> (</w:t>
      </w:r>
      <w:r w:rsidR="005A22C8" w:rsidRPr="00C51053">
        <w:rPr>
          <w:rFonts w:ascii="Times New Roman" w:hAnsi="Times New Roman" w:cs="Times New Roman"/>
          <w:highlight w:val="yellow"/>
        </w:rPr>
        <w:t>citation</w:t>
      </w:r>
      <w:r w:rsidR="005A22C8">
        <w:rPr>
          <w:rFonts w:ascii="Times New Roman" w:hAnsi="Times New Roman" w:cs="Times New Roman"/>
        </w:rPr>
        <w:t>)</w:t>
      </w:r>
      <w:r w:rsidR="00851E1A" w:rsidRPr="00A305C4">
        <w:rPr>
          <w:rFonts w:ascii="Times New Roman" w:hAnsi="Times New Roman" w:cs="Times New Roman"/>
        </w:rPr>
        <w:t>. This enhanced ability to imagine and predict future states in older adults may make the future seem subjectively closer to them, and thus lead them to discount less</w:t>
      </w:r>
      <w:r w:rsidR="005D2438">
        <w:rPr>
          <w:rFonts w:ascii="Times New Roman" w:hAnsi="Times New Roman" w:cs="Times New Roman"/>
        </w:rPr>
        <w:t xml:space="preserve"> (</w:t>
      </w:r>
      <w:proofErr w:type="spellStart"/>
      <w:r w:rsidR="005D2438" w:rsidRPr="0083172F">
        <w:rPr>
          <w:rFonts w:ascii="Times New Roman" w:hAnsi="Times New Roman" w:cs="Times New Roman"/>
          <w:highlight w:val="yellow"/>
        </w:rPr>
        <w:t>Löckenhoff</w:t>
      </w:r>
      <w:proofErr w:type="spellEnd"/>
      <w:r w:rsidR="005D2438" w:rsidRPr="0083172F">
        <w:rPr>
          <w:rFonts w:ascii="Times New Roman" w:hAnsi="Times New Roman" w:cs="Times New Roman"/>
          <w:highlight w:val="yellow"/>
        </w:rPr>
        <w:t>, 2011</w:t>
      </w:r>
      <w:r w:rsidR="005D2438">
        <w:rPr>
          <w:rFonts w:ascii="Times New Roman" w:hAnsi="Times New Roman" w:cs="Times New Roman"/>
        </w:rPr>
        <w:t>)</w:t>
      </w:r>
      <w:r w:rsidR="00851E1A" w:rsidRPr="00A305C4">
        <w:rPr>
          <w:rFonts w:ascii="Times New Roman" w:hAnsi="Times New Roman" w:cs="Times New Roman"/>
        </w:rPr>
        <w:t xml:space="preserve">. As posited by </w:t>
      </w:r>
      <w:proofErr w:type="spellStart"/>
      <w:r w:rsidR="00851E1A" w:rsidRPr="00A305C4">
        <w:rPr>
          <w:rFonts w:ascii="Times New Roman" w:hAnsi="Times New Roman" w:cs="Times New Roman"/>
        </w:rPr>
        <w:t>Löckenhoff</w:t>
      </w:r>
      <w:proofErr w:type="spellEnd"/>
      <w:r w:rsidR="00851E1A" w:rsidRPr="00A305C4">
        <w:rPr>
          <w:rFonts w:ascii="Times New Roman" w:hAnsi="Times New Roman" w:cs="Times New Roman"/>
        </w:rPr>
        <w:t>, these two pathways could lead reduce discounting as people age.</w:t>
      </w:r>
    </w:p>
    <w:p w14:paraId="26295F78" w14:textId="77777777" w:rsidR="00134DED" w:rsidRPr="00A305C4" w:rsidRDefault="00134DED" w:rsidP="00541B89">
      <w:pPr>
        <w:tabs>
          <w:tab w:val="left" w:pos="720"/>
          <w:tab w:val="left" w:pos="4200"/>
        </w:tabs>
        <w:rPr>
          <w:rFonts w:ascii="Times New Roman" w:hAnsi="Times New Roman" w:cs="Times New Roman"/>
        </w:rPr>
      </w:pPr>
    </w:p>
    <w:p w14:paraId="2107B8E6" w14:textId="68ED492E" w:rsidR="0052365F" w:rsidRPr="00A305C4" w:rsidRDefault="00541B89" w:rsidP="00541B89">
      <w:pPr>
        <w:tabs>
          <w:tab w:val="left" w:pos="720"/>
          <w:tab w:val="left" w:pos="4200"/>
        </w:tabs>
        <w:rPr>
          <w:rFonts w:ascii="Times New Roman" w:hAnsi="Times New Roman" w:cs="Times New Roman"/>
        </w:rPr>
      </w:pPr>
      <w:r>
        <w:rPr>
          <w:rFonts w:ascii="Times New Roman" w:hAnsi="Times New Roman" w:cs="Times New Roman"/>
        </w:rPr>
        <w:tab/>
      </w:r>
      <w:r w:rsidR="000B7819" w:rsidRPr="00A305C4">
        <w:rPr>
          <w:rFonts w:ascii="Times New Roman" w:hAnsi="Times New Roman" w:cs="Times New Roman"/>
        </w:rPr>
        <w:t xml:space="preserve">The empirical literature on </w:t>
      </w:r>
      <w:r w:rsidR="00134DED" w:rsidRPr="00A305C4">
        <w:rPr>
          <w:rFonts w:ascii="Times New Roman" w:hAnsi="Times New Roman" w:cs="Times New Roman"/>
        </w:rPr>
        <w:t>aging and temporal discounting</w:t>
      </w:r>
      <w:r w:rsidR="000B7819" w:rsidRPr="00A305C4">
        <w:rPr>
          <w:rFonts w:ascii="Times New Roman" w:hAnsi="Times New Roman" w:cs="Times New Roman"/>
        </w:rPr>
        <w:t xml:space="preserve"> </w:t>
      </w:r>
      <w:r w:rsidR="00134DED" w:rsidRPr="00A305C4">
        <w:rPr>
          <w:rFonts w:ascii="Times New Roman" w:hAnsi="Times New Roman" w:cs="Times New Roman"/>
        </w:rPr>
        <w:t>is equally heterogeneous</w:t>
      </w:r>
      <w:r w:rsidR="000B7819" w:rsidRPr="00A305C4">
        <w:rPr>
          <w:rFonts w:ascii="Times New Roman" w:hAnsi="Times New Roman" w:cs="Times New Roman"/>
        </w:rPr>
        <w:t>. While i</w:t>
      </w:r>
      <w:r w:rsidR="00C53575" w:rsidRPr="00A305C4">
        <w:rPr>
          <w:rFonts w:ascii="Times New Roman" w:hAnsi="Times New Roman" w:cs="Times New Roman"/>
        </w:rPr>
        <w:t xml:space="preserve">nitial studies of temporal discounting and aging suggested the </w:t>
      </w:r>
      <w:r w:rsidR="000B7819" w:rsidRPr="00A305C4">
        <w:rPr>
          <w:rFonts w:ascii="Times New Roman" w:hAnsi="Times New Roman" w:cs="Times New Roman"/>
        </w:rPr>
        <w:t>that people become more patient with age and discount less (</w:t>
      </w:r>
      <w:r w:rsidR="000B7819" w:rsidRPr="00A305C4">
        <w:rPr>
          <w:rFonts w:ascii="Times New Roman" w:hAnsi="Times New Roman" w:cs="Times New Roman"/>
          <w:highlight w:val="yellow"/>
        </w:rPr>
        <w:t>Green et al., 1994</w:t>
      </w:r>
      <w:r w:rsidR="000B7819" w:rsidRPr="00A305C4">
        <w:rPr>
          <w:rFonts w:ascii="Times New Roman" w:hAnsi="Times New Roman" w:cs="Times New Roman"/>
        </w:rPr>
        <w:t xml:space="preserve">), follow-up studies suggested that </w:t>
      </w:r>
      <w:r w:rsidR="00A305C4" w:rsidRPr="00A305C4">
        <w:rPr>
          <w:rFonts w:ascii="Times New Roman" w:hAnsi="Times New Roman" w:cs="Times New Roman"/>
        </w:rPr>
        <w:t>socioeconomic status</w:t>
      </w:r>
      <w:r w:rsidR="000B7819" w:rsidRPr="00A305C4">
        <w:rPr>
          <w:rFonts w:ascii="Times New Roman" w:hAnsi="Times New Roman" w:cs="Times New Roman"/>
        </w:rPr>
        <w:t xml:space="preserve"> was a stronger predictor </w:t>
      </w:r>
      <w:r w:rsidR="003C5506" w:rsidRPr="00A305C4">
        <w:rPr>
          <w:rFonts w:ascii="Times New Roman" w:hAnsi="Times New Roman" w:cs="Times New Roman"/>
        </w:rPr>
        <w:t xml:space="preserve">of temporal discounting </w:t>
      </w:r>
      <w:r w:rsidR="000B7819" w:rsidRPr="00A305C4">
        <w:rPr>
          <w:rFonts w:ascii="Times New Roman" w:hAnsi="Times New Roman" w:cs="Times New Roman"/>
        </w:rPr>
        <w:t>than age (</w:t>
      </w:r>
      <w:r w:rsidR="000B7819" w:rsidRPr="00A305C4">
        <w:rPr>
          <w:rFonts w:ascii="Times New Roman" w:hAnsi="Times New Roman" w:cs="Times New Roman"/>
          <w:highlight w:val="yellow"/>
        </w:rPr>
        <w:t>Green et al., 1996</w:t>
      </w:r>
      <w:r w:rsidR="000B7819" w:rsidRPr="00A305C4">
        <w:rPr>
          <w:rFonts w:ascii="Times New Roman" w:hAnsi="Times New Roman" w:cs="Times New Roman"/>
        </w:rPr>
        <w:t>).</w:t>
      </w:r>
      <w:r w:rsidR="00312FA4">
        <w:rPr>
          <w:rFonts w:ascii="Times New Roman" w:hAnsi="Times New Roman" w:cs="Times New Roman"/>
        </w:rPr>
        <w:t xml:space="preserve"> More recent behavioral studies</w:t>
      </w:r>
      <w:r w:rsidR="00E86264">
        <w:rPr>
          <w:rFonts w:ascii="Times New Roman" w:hAnsi="Times New Roman" w:cs="Times New Roman"/>
        </w:rPr>
        <w:t xml:space="preserve"> are equally inconsistent</w:t>
      </w:r>
      <w:r w:rsidR="00312FA4">
        <w:rPr>
          <w:rFonts w:ascii="Times New Roman" w:hAnsi="Times New Roman" w:cs="Times New Roman"/>
        </w:rPr>
        <w:t xml:space="preserve">, with </w:t>
      </w:r>
      <w:r w:rsidR="00E86264">
        <w:rPr>
          <w:rFonts w:ascii="Times New Roman" w:hAnsi="Times New Roman" w:cs="Times New Roman"/>
        </w:rPr>
        <w:t>studies</w:t>
      </w:r>
      <w:r w:rsidR="00312FA4">
        <w:rPr>
          <w:rFonts w:ascii="Times New Roman" w:hAnsi="Times New Roman" w:cs="Times New Roman"/>
        </w:rPr>
        <w:t xml:space="preserve"> report</w:t>
      </w:r>
      <w:r w:rsidR="00E86264">
        <w:rPr>
          <w:rFonts w:ascii="Times New Roman" w:hAnsi="Times New Roman" w:cs="Times New Roman"/>
        </w:rPr>
        <w:t>ing</w:t>
      </w:r>
      <w:r w:rsidR="00312FA4">
        <w:rPr>
          <w:rFonts w:ascii="Times New Roman" w:hAnsi="Times New Roman" w:cs="Times New Roman"/>
        </w:rPr>
        <w:t xml:space="preserve"> increased discounting with age (</w:t>
      </w:r>
      <w:r w:rsidR="00E86264">
        <w:rPr>
          <w:rFonts w:ascii="Times New Roman" w:hAnsi="Times New Roman" w:cs="Times New Roman"/>
        </w:rPr>
        <w:t xml:space="preserve">e.g. </w:t>
      </w:r>
      <w:r w:rsidR="00E86264" w:rsidRPr="00E86264">
        <w:rPr>
          <w:rFonts w:ascii="Times New Roman" w:hAnsi="Times New Roman" w:cs="Times New Roman"/>
          <w:highlight w:val="yellow"/>
        </w:rPr>
        <w:t>Read &amp; Read, 2004</w:t>
      </w:r>
      <w:r w:rsidR="00312FA4">
        <w:rPr>
          <w:rFonts w:ascii="Times New Roman" w:hAnsi="Times New Roman" w:cs="Times New Roman"/>
        </w:rPr>
        <w:t>),</w:t>
      </w:r>
      <w:r w:rsidR="00E86264">
        <w:rPr>
          <w:rFonts w:ascii="Times New Roman" w:hAnsi="Times New Roman" w:cs="Times New Roman"/>
        </w:rPr>
        <w:t xml:space="preserve"> </w:t>
      </w:r>
      <w:r w:rsidR="00312FA4">
        <w:rPr>
          <w:rFonts w:ascii="Times New Roman" w:hAnsi="Times New Roman" w:cs="Times New Roman"/>
        </w:rPr>
        <w:t xml:space="preserve">no </w:t>
      </w:r>
      <w:r w:rsidR="00E86264">
        <w:rPr>
          <w:rFonts w:ascii="Times New Roman" w:hAnsi="Times New Roman" w:cs="Times New Roman"/>
        </w:rPr>
        <w:t xml:space="preserve">discounting with age (e.g. </w:t>
      </w:r>
      <w:proofErr w:type="spellStart"/>
      <w:r w:rsidR="00E86264">
        <w:rPr>
          <w:rFonts w:ascii="Times New Roman" w:hAnsi="Times New Roman" w:cs="Times New Roman"/>
        </w:rPr>
        <w:t>Rieber</w:t>
      </w:r>
      <w:proofErr w:type="spellEnd"/>
      <w:r w:rsidR="00E86264">
        <w:rPr>
          <w:rFonts w:ascii="Times New Roman" w:hAnsi="Times New Roman" w:cs="Times New Roman"/>
        </w:rPr>
        <w:t xml:space="preserve"> &amp; Mata 2015), and decreased discounting with age (e.g. </w:t>
      </w:r>
      <w:proofErr w:type="spellStart"/>
      <w:r w:rsidR="00E86264">
        <w:rPr>
          <w:rFonts w:ascii="Times New Roman" w:hAnsi="Times New Roman" w:cs="Times New Roman"/>
        </w:rPr>
        <w:t>Lockenhoff</w:t>
      </w:r>
      <w:proofErr w:type="spellEnd"/>
      <w:r w:rsidR="00E86264">
        <w:rPr>
          <w:rFonts w:ascii="Times New Roman" w:hAnsi="Times New Roman" w:cs="Times New Roman"/>
        </w:rPr>
        <w:t xml:space="preserve"> et al 2011).</w:t>
      </w:r>
      <w:r w:rsidR="00E7425D">
        <w:rPr>
          <w:rFonts w:ascii="Times New Roman" w:hAnsi="Times New Roman" w:cs="Times New Roman"/>
        </w:rPr>
        <w:t xml:space="preserve"> </w:t>
      </w:r>
      <w:r w:rsidR="000B7819" w:rsidRPr="00A305C4">
        <w:rPr>
          <w:rFonts w:ascii="Times New Roman" w:hAnsi="Times New Roman" w:cs="Times New Roman"/>
        </w:rPr>
        <w:t xml:space="preserve">Similarly, </w:t>
      </w:r>
      <w:r w:rsidR="003C5506" w:rsidRPr="00A305C4">
        <w:rPr>
          <w:rFonts w:ascii="Times New Roman" w:hAnsi="Times New Roman" w:cs="Times New Roman"/>
        </w:rPr>
        <w:t>neuroimaging studies have shown mixed results, with some finding less discounting in older adults (Eppinger et al., 2012) while others have shown no age differences (</w:t>
      </w:r>
      <w:proofErr w:type="spellStart"/>
      <w:r w:rsidR="003C5506" w:rsidRPr="00A305C4">
        <w:rPr>
          <w:rFonts w:ascii="Times New Roman" w:hAnsi="Times New Roman" w:cs="Times New Roman"/>
        </w:rPr>
        <w:t>Samanez</w:t>
      </w:r>
      <w:proofErr w:type="spellEnd"/>
      <w:r w:rsidR="003C5506" w:rsidRPr="00A305C4">
        <w:rPr>
          <w:rFonts w:ascii="Times New Roman" w:hAnsi="Times New Roman" w:cs="Times New Roman"/>
        </w:rPr>
        <w:t>-Larkin et al., 2011; Seaman et al., 2018).</w:t>
      </w:r>
      <w:r w:rsidR="00A305C4">
        <w:rPr>
          <w:rFonts w:ascii="Times New Roman" w:hAnsi="Times New Roman" w:cs="Times New Roman"/>
        </w:rPr>
        <w:t xml:space="preserve"> </w:t>
      </w:r>
      <w:r w:rsidR="00E86264">
        <w:rPr>
          <w:rFonts w:ascii="Times New Roman" w:hAnsi="Times New Roman" w:cs="Times New Roman"/>
        </w:rPr>
        <w:t>These contradictory results make it difficult to summarize or draw conclusions about the impact of aging on temporal discounting.</w:t>
      </w:r>
    </w:p>
    <w:p w14:paraId="1DD2DF9D" w14:textId="77777777" w:rsidR="00C53575" w:rsidRPr="00A305C4" w:rsidRDefault="00C53575" w:rsidP="00541B89">
      <w:pPr>
        <w:tabs>
          <w:tab w:val="left" w:pos="720"/>
          <w:tab w:val="left" w:pos="4200"/>
        </w:tabs>
        <w:rPr>
          <w:rFonts w:ascii="Times New Roman" w:hAnsi="Times New Roman" w:cs="Times New Roman"/>
        </w:rPr>
      </w:pPr>
    </w:p>
    <w:p w14:paraId="4D860852" w14:textId="06C9000A" w:rsidR="00B30806" w:rsidRDefault="00541B89" w:rsidP="00541B89">
      <w:pPr>
        <w:tabs>
          <w:tab w:val="left" w:pos="720"/>
          <w:tab w:val="left" w:pos="4200"/>
        </w:tabs>
        <w:rPr>
          <w:ins w:id="0" w:author="Microsoft Office User" w:date="2019-09-10T11:25:00Z"/>
          <w:rFonts w:ascii="Times" w:hAnsi="Times" w:cs="Times New Roman"/>
        </w:rPr>
      </w:pPr>
      <w:r>
        <w:rPr>
          <w:rFonts w:ascii="Times New Roman" w:hAnsi="Times New Roman" w:cs="Times New Roman"/>
        </w:rPr>
        <w:tab/>
      </w:r>
      <w:r w:rsidR="00CB4C5F">
        <w:rPr>
          <w:rFonts w:ascii="Times New Roman" w:hAnsi="Times New Roman" w:cs="Times New Roman"/>
        </w:rPr>
        <w:t xml:space="preserve">Because of this theoretical and empirical heterogeneity, we decided to investigate adult age-related differences in temporal discounting. </w:t>
      </w:r>
      <w:r w:rsidR="00AF40C7" w:rsidRPr="00A305C4">
        <w:rPr>
          <w:rFonts w:ascii="Times New Roman" w:hAnsi="Times New Roman" w:cs="Times New Roman"/>
        </w:rPr>
        <w:t>The goal of this study was to systematically gather and summarize the existing research in a meta-analysis</w:t>
      </w:r>
      <w:r w:rsidR="00D2346D">
        <w:rPr>
          <w:rFonts w:ascii="Times New Roman" w:hAnsi="Times New Roman" w:cs="Times New Roman"/>
        </w:rPr>
        <w:t xml:space="preserve"> that was </w:t>
      </w:r>
      <w:r w:rsidR="00D2346D" w:rsidRPr="00A305C4">
        <w:rPr>
          <w:rFonts w:ascii="Times New Roman" w:hAnsi="Times New Roman" w:cs="Times New Roman"/>
        </w:rPr>
        <w:t>pre-registered</w:t>
      </w:r>
      <w:r w:rsidR="00D2346D">
        <w:rPr>
          <w:rFonts w:ascii="Times New Roman" w:hAnsi="Times New Roman" w:cs="Times New Roman"/>
        </w:rPr>
        <w:t xml:space="preserve"> on the Open Science Framework at </w:t>
      </w:r>
      <w:hyperlink r:id="rId6" w:history="1">
        <w:r w:rsidR="00D2346D" w:rsidRPr="001D6A89">
          <w:rPr>
            <w:rStyle w:val="Hyperlink"/>
            <w:rFonts w:ascii="Times New Roman" w:hAnsi="Times New Roman" w:cs="Times New Roman"/>
          </w:rPr>
          <w:t>https://osf.io/e4anc/</w:t>
        </w:r>
      </w:hyperlink>
      <w:r w:rsidR="00D2346D">
        <w:rPr>
          <w:rFonts w:ascii="Times New Roman" w:hAnsi="Times New Roman" w:cs="Times New Roman"/>
        </w:rPr>
        <w:t xml:space="preserve"> and ResearchGate at </w:t>
      </w:r>
      <w:hyperlink r:id="rId7" w:history="1">
        <w:r w:rsidR="00D2346D" w:rsidRPr="001D6A89">
          <w:rPr>
            <w:rStyle w:val="Hyperlink"/>
            <w:rFonts w:ascii="Times New Roman" w:hAnsi="Times New Roman" w:cs="Times New Roman"/>
          </w:rPr>
          <w:t>https://www.researchgate.net/project/Age-differences-in-temporal-discounting</w:t>
        </w:r>
      </w:hyperlink>
      <w:r w:rsidR="00CB4C5F">
        <w:rPr>
          <w:rFonts w:ascii="Times New Roman" w:hAnsi="Times New Roman" w:cs="Times New Roman"/>
        </w:rPr>
        <w:t>.</w:t>
      </w:r>
      <w:r w:rsidR="00D2346D">
        <w:rPr>
          <w:rFonts w:ascii="Times New Roman" w:hAnsi="Times New Roman" w:cs="Times New Roman"/>
        </w:rPr>
        <w:t xml:space="preserve"> </w:t>
      </w:r>
      <w:r w:rsidR="00CB4C5F">
        <w:rPr>
          <w:rFonts w:ascii="Times New Roman" w:hAnsi="Times New Roman" w:cs="Times New Roman"/>
        </w:rPr>
        <w:t>W</w:t>
      </w:r>
      <w:r w:rsidR="00AF40C7" w:rsidRPr="00A305C4">
        <w:rPr>
          <w:rFonts w:ascii="Times New Roman" w:eastAsia="Times New Roman" w:hAnsi="Times New Roman" w:cs="Times New Roman"/>
          <w:color w:val="000000"/>
        </w:rPr>
        <w:t xml:space="preserve">e predicted a non-significant or very small negative effect of age on time discount rates (i.e., older </w:t>
      </w:r>
      <w:r w:rsidR="00EB1FA1" w:rsidRPr="00A305C4">
        <w:rPr>
          <w:rFonts w:ascii="Times New Roman" w:eastAsia="Times New Roman" w:hAnsi="Times New Roman" w:cs="Times New Roman"/>
          <w:color w:val="000000"/>
        </w:rPr>
        <w:t xml:space="preserve">adults </w:t>
      </w:r>
      <w:r w:rsidR="00AF40C7" w:rsidRPr="00140611">
        <w:rPr>
          <w:rFonts w:ascii="Times" w:eastAsia="Times New Roman" w:hAnsi="Times" w:cs="Times New Roman"/>
          <w:color w:val="000000"/>
        </w:rPr>
        <w:lastRenderedPageBreak/>
        <w:t xml:space="preserve">discount less than younger adults). </w:t>
      </w:r>
      <w:r w:rsidR="00CB4C5F" w:rsidRPr="00140611">
        <w:rPr>
          <w:rFonts w:ascii="Times" w:eastAsia="Times New Roman" w:hAnsi="Times" w:cs="Times New Roman"/>
          <w:color w:val="000000"/>
        </w:rPr>
        <w:t>W</w:t>
      </w:r>
      <w:r w:rsidR="00AF40C7" w:rsidRPr="00140611">
        <w:rPr>
          <w:rFonts w:ascii="Times" w:hAnsi="Times" w:cs="Times New Roman"/>
        </w:rPr>
        <w:t xml:space="preserve">e also sought to identify and test potential moderators related to the way temporal discounting was quantified in empirical studies. Our analysis followed </w:t>
      </w:r>
      <w:r w:rsidR="00EB1FA1" w:rsidRPr="00140611">
        <w:rPr>
          <w:rFonts w:ascii="Times" w:hAnsi="Times" w:cs="Times New Roman"/>
        </w:rPr>
        <w:t>two</w:t>
      </w:r>
      <w:r w:rsidR="00AF40C7" w:rsidRPr="00140611">
        <w:rPr>
          <w:rFonts w:ascii="Times" w:hAnsi="Times" w:cs="Times New Roman"/>
        </w:rPr>
        <w:t xml:space="preserve"> main steps. First, we conducted a systematic literature search</w:t>
      </w:r>
      <w:r w:rsidR="00EB1FA1" w:rsidRPr="00140611">
        <w:rPr>
          <w:rFonts w:ascii="Times" w:hAnsi="Times" w:cs="Times New Roman"/>
        </w:rPr>
        <w:t xml:space="preserve"> </w:t>
      </w:r>
      <w:r w:rsidR="002C7B04" w:rsidRPr="00140611">
        <w:rPr>
          <w:rFonts w:ascii="Times" w:hAnsi="Times" w:cs="Times New Roman"/>
        </w:rPr>
        <w:t>following the PRISMA guidelines. Consequently, we identifie</w:t>
      </w:r>
      <w:r w:rsidR="00312EF6" w:rsidRPr="00140611">
        <w:rPr>
          <w:rFonts w:ascii="Times" w:hAnsi="Times" w:cs="Times New Roman"/>
        </w:rPr>
        <w:t>d potentially</w:t>
      </w:r>
      <w:r w:rsidR="002C7B04" w:rsidRPr="00140611">
        <w:rPr>
          <w:rFonts w:ascii="Times" w:hAnsi="Times" w:cs="Times New Roman"/>
        </w:rPr>
        <w:t xml:space="preserve"> </w:t>
      </w:r>
      <w:r w:rsidR="00312EF6" w:rsidRPr="00140611">
        <w:rPr>
          <w:rFonts w:ascii="Times" w:hAnsi="Times" w:cs="Times New Roman"/>
        </w:rPr>
        <w:t xml:space="preserve">relevant studies </w:t>
      </w:r>
      <w:r w:rsidR="002C7B04" w:rsidRPr="00140611">
        <w:rPr>
          <w:rFonts w:ascii="Times" w:hAnsi="Times" w:cs="Times New Roman"/>
        </w:rPr>
        <w:t>for the meta-analysis</w:t>
      </w:r>
      <w:r w:rsidR="00312EF6" w:rsidRPr="00140611">
        <w:rPr>
          <w:rFonts w:ascii="Times" w:hAnsi="Times" w:cs="Times New Roman"/>
        </w:rPr>
        <w:t xml:space="preserve">, </w:t>
      </w:r>
      <w:r w:rsidR="0058133C" w:rsidRPr="00140611">
        <w:rPr>
          <w:rFonts w:ascii="Times" w:hAnsi="Times" w:cs="Times New Roman"/>
        </w:rPr>
        <w:t>defining</w:t>
      </w:r>
      <w:r w:rsidR="005635B4" w:rsidRPr="00140611">
        <w:rPr>
          <w:rFonts w:ascii="Times" w:hAnsi="Times" w:cs="Times New Roman"/>
        </w:rPr>
        <w:t xml:space="preserve"> </w:t>
      </w:r>
      <w:r w:rsidR="0058133C" w:rsidRPr="00140611">
        <w:rPr>
          <w:rFonts w:ascii="Times" w:hAnsi="Times" w:cs="Times New Roman"/>
        </w:rPr>
        <w:t xml:space="preserve">relevant </w:t>
      </w:r>
      <w:r w:rsidR="005635B4" w:rsidRPr="00140611">
        <w:rPr>
          <w:rFonts w:ascii="Times" w:hAnsi="Times" w:cs="Times New Roman"/>
        </w:rPr>
        <w:t>studies as</w:t>
      </w:r>
      <w:r w:rsidR="00D56676">
        <w:rPr>
          <w:rFonts w:ascii="Times" w:hAnsi="Times" w:cs="Times New Roman"/>
        </w:rPr>
        <w:t xml:space="preserve"> </w:t>
      </w:r>
      <w:r w:rsidR="00EB1FA1" w:rsidRPr="00140611">
        <w:rPr>
          <w:rFonts w:ascii="Times" w:hAnsi="Times" w:cs="Times New Roman"/>
        </w:rPr>
        <w:t xml:space="preserve">original research articles that either compared temporal discounting in younger and older adults or correlations between age and temporal discounting in an adult sample. We also solicited unpublished results via decision-making listservs, online preregistrations, and follow-up emails to authors presenting unpublished results at decision making conferences. After identifying </w:t>
      </w:r>
      <w:r w:rsidR="00EB1FA1" w:rsidRPr="00140611">
        <w:rPr>
          <w:rFonts w:ascii="Times" w:hAnsi="Times" w:cs="Times New Roman"/>
          <w:highlight w:val="yellow"/>
        </w:rPr>
        <w:t xml:space="preserve">28 </w:t>
      </w:r>
      <w:r w:rsidR="00CB4C5F" w:rsidRPr="00140611">
        <w:rPr>
          <w:rFonts w:ascii="Times" w:hAnsi="Times" w:cs="Times New Roman"/>
          <w:highlight w:val="yellow"/>
        </w:rPr>
        <w:t>empirical</w:t>
      </w:r>
      <w:r w:rsidR="00CB4C5F" w:rsidRPr="00140611">
        <w:rPr>
          <w:rFonts w:ascii="Times" w:hAnsi="Times" w:cs="Times New Roman"/>
        </w:rPr>
        <w:t xml:space="preserve"> studies</w:t>
      </w:r>
      <w:r w:rsidR="00EB1FA1" w:rsidRPr="00140611">
        <w:rPr>
          <w:rFonts w:ascii="Times" w:hAnsi="Times" w:cs="Times New Roman"/>
        </w:rPr>
        <w:t xml:space="preserve">, we used meta-analytic methods to summarize the relationship between age and temporal discounting. </w:t>
      </w:r>
      <w:bookmarkStart w:id="1" w:name="_GoBack"/>
    </w:p>
    <w:p w14:paraId="789CF128" w14:textId="77777777" w:rsidR="00B30806" w:rsidRDefault="00B30806" w:rsidP="00541B89">
      <w:pPr>
        <w:tabs>
          <w:tab w:val="left" w:pos="720"/>
          <w:tab w:val="left" w:pos="4200"/>
        </w:tabs>
        <w:rPr>
          <w:ins w:id="2" w:author="Microsoft Office User" w:date="2019-09-10T11:25:00Z"/>
          <w:rFonts w:ascii="Times" w:hAnsi="Times" w:cs="Times New Roman"/>
        </w:rPr>
      </w:pPr>
    </w:p>
    <w:p w14:paraId="2DCBE7FA" w14:textId="1D392C17" w:rsidR="00B30806" w:rsidRDefault="00333B98" w:rsidP="00541B89">
      <w:pPr>
        <w:tabs>
          <w:tab w:val="left" w:pos="720"/>
          <w:tab w:val="left" w:pos="4200"/>
        </w:tabs>
        <w:rPr>
          <w:ins w:id="3" w:author="Microsoft Office User" w:date="2019-09-10T11:27:00Z"/>
          <w:rFonts w:ascii="Times" w:hAnsi="Times" w:cs="Times New Roman"/>
        </w:rPr>
      </w:pPr>
      <w:ins w:id="4" w:author="Microsoft Office User" w:date="2019-09-10T11:42:00Z">
        <w:r>
          <w:rPr>
            <w:rFonts w:ascii="Times" w:hAnsi="Times" w:cs="Times New Roman"/>
          </w:rPr>
          <w:tab/>
        </w:r>
      </w:ins>
      <w:ins w:id="5" w:author="Microsoft Office User" w:date="2019-09-10T11:23:00Z">
        <w:r w:rsidR="00B30806">
          <w:rPr>
            <w:rFonts w:ascii="Times" w:hAnsi="Times" w:cs="Times New Roman"/>
          </w:rPr>
          <w:t>Next, i</w:t>
        </w:r>
      </w:ins>
      <w:ins w:id="6" w:author="Microsoft Office User" w:date="2019-09-10T11:21:00Z">
        <w:r w:rsidR="00B30806">
          <w:rPr>
            <w:rFonts w:ascii="Times" w:hAnsi="Times" w:cs="Times New Roman"/>
          </w:rPr>
          <w:t>n exploratory analyses, w</w:t>
        </w:r>
      </w:ins>
      <w:bookmarkEnd w:id="1"/>
      <w:del w:id="7" w:author="Microsoft Office User" w:date="2019-09-10T11:21:00Z">
        <w:r w:rsidR="00B74E04" w:rsidDel="00B30806">
          <w:rPr>
            <w:rFonts w:ascii="Times" w:hAnsi="Times" w:cs="Times New Roman"/>
          </w:rPr>
          <w:delText>W</w:delText>
        </w:r>
      </w:del>
      <w:r w:rsidR="00B74E04">
        <w:rPr>
          <w:rFonts w:ascii="Times" w:hAnsi="Times" w:cs="Times New Roman"/>
        </w:rPr>
        <w:t xml:space="preserve">e </w:t>
      </w:r>
      <w:del w:id="8" w:author="Microsoft Office User" w:date="2019-09-10T11:21:00Z">
        <w:r w:rsidR="00B74E04" w:rsidDel="00B30806">
          <w:rPr>
            <w:rFonts w:ascii="Times" w:hAnsi="Times" w:cs="Times New Roman"/>
          </w:rPr>
          <w:delText xml:space="preserve">conducted exploratory analysis and </w:delText>
        </w:r>
      </w:del>
      <w:r w:rsidR="00C80D92" w:rsidRPr="00140611">
        <w:rPr>
          <w:rFonts w:ascii="Times" w:hAnsi="Times" w:cs="Times New Roman"/>
        </w:rPr>
        <w:t>selected potential moderators</w:t>
      </w:r>
      <w:r w:rsidR="00C80D92" w:rsidRPr="00312EF6">
        <w:rPr>
          <w:rFonts w:ascii="Times" w:hAnsi="Times" w:cs="Times New Roman"/>
          <w:rPrChange w:id="9" w:author="Microsoft Office User" w:date="2019-06-13T12:22:00Z">
            <w:rPr>
              <w:rFonts w:ascii="Times New Roman" w:hAnsi="Times New Roman" w:cs="Times New Roman"/>
            </w:rPr>
          </w:rPrChange>
        </w:rPr>
        <w:t xml:space="preserve"> to test for an influence</w:t>
      </w:r>
      <w:r w:rsidR="00C80D92" w:rsidRPr="00312EF6">
        <w:rPr>
          <w:rFonts w:ascii="Times" w:hAnsi="Times"/>
          <w:rPrChange w:id="10" w:author="Microsoft Office User" w:date="2019-06-13T12:22:00Z">
            <w:rPr>
              <w:sz w:val="23"/>
              <w:szCs w:val="23"/>
            </w:rPr>
          </w:rPrChange>
        </w:rPr>
        <w:t xml:space="preserve"> on the relationship between </w:t>
      </w:r>
      <w:r w:rsidR="00EB1FA1" w:rsidRPr="00140611">
        <w:rPr>
          <w:rFonts w:ascii="Times" w:hAnsi="Times" w:cs="Times New Roman"/>
        </w:rPr>
        <w:t>age and temporal discounting.</w:t>
      </w:r>
      <w:ins w:id="11" w:author="Microsoft Office User" w:date="2019-09-10T11:21:00Z">
        <w:r w:rsidR="00B30806">
          <w:rPr>
            <w:rFonts w:ascii="Times" w:hAnsi="Times" w:cs="Times New Roman"/>
          </w:rPr>
          <w:t xml:space="preserve"> </w:t>
        </w:r>
      </w:ins>
      <w:ins w:id="12" w:author="Microsoft Office User" w:date="2019-09-10T11:28:00Z">
        <w:r w:rsidR="00B30806">
          <w:rPr>
            <w:rFonts w:ascii="Times" w:hAnsi="Times" w:cs="Times New Roman"/>
          </w:rPr>
          <w:t>The first potential moderator was experimental desig</w:t>
        </w:r>
      </w:ins>
      <w:ins w:id="13" w:author="Microsoft Office User" w:date="2019-09-10T11:30:00Z">
        <w:r w:rsidR="00FF16BE">
          <w:rPr>
            <w:rFonts w:ascii="Times" w:hAnsi="Times" w:cs="Times New Roman"/>
          </w:rPr>
          <w:t>n; specifically, we classified studies on whether they treated age as a continuous variable or a group</w:t>
        </w:r>
      </w:ins>
      <w:ins w:id="14" w:author="Microsoft Office User" w:date="2019-09-10T14:12:00Z">
        <w:r w:rsidR="00982657">
          <w:rPr>
            <w:rFonts w:ascii="Times" w:hAnsi="Times" w:cs="Times New Roman"/>
          </w:rPr>
          <w:t>ing</w:t>
        </w:r>
      </w:ins>
      <w:ins w:id="15" w:author="Microsoft Office User" w:date="2019-09-10T11:30:00Z">
        <w:r w:rsidR="00FF16BE">
          <w:rPr>
            <w:rFonts w:ascii="Times" w:hAnsi="Times" w:cs="Times New Roman"/>
          </w:rPr>
          <w:t xml:space="preserve"> variable. </w:t>
        </w:r>
      </w:ins>
      <w:ins w:id="16" w:author="Microsoft Office User" w:date="2019-09-10T11:42:00Z">
        <w:r>
          <w:rPr>
            <w:rFonts w:ascii="Times" w:hAnsi="Times" w:cs="Times New Roman"/>
          </w:rPr>
          <w:t>Prior</w:t>
        </w:r>
      </w:ins>
      <w:ins w:id="17" w:author="Microsoft Office User" w:date="2019-09-10T11:31:00Z">
        <w:r w:rsidR="00FF16BE">
          <w:rPr>
            <w:rFonts w:ascii="Times" w:hAnsi="Times" w:cs="Times New Roman"/>
          </w:rPr>
          <w:t xml:space="preserve"> studies have shown that extreme-group designs </w:t>
        </w:r>
      </w:ins>
      <w:ins w:id="18" w:author="Microsoft Office User" w:date="2019-09-10T11:32:00Z">
        <w:r w:rsidR="00FF16BE">
          <w:rPr>
            <w:rFonts w:ascii="Times" w:hAnsi="Times" w:cs="Times New Roman"/>
          </w:rPr>
          <w:t xml:space="preserve">can bias </w:t>
        </w:r>
      </w:ins>
      <w:ins w:id="19" w:author="Microsoft Office User" w:date="2019-09-10T11:42:00Z">
        <w:r>
          <w:rPr>
            <w:rFonts w:ascii="Times" w:hAnsi="Times" w:cs="Times New Roman"/>
          </w:rPr>
          <w:t>estimates</w:t>
        </w:r>
      </w:ins>
      <w:ins w:id="20" w:author="Microsoft Office User" w:date="2019-09-10T11:32:00Z">
        <w:r w:rsidR="00FF16BE">
          <w:rPr>
            <w:rFonts w:ascii="Times" w:hAnsi="Times" w:cs="Times New Roman"/>
          </w:rPr>
          <w:t xml:space="preserve"> (Preacher et al 2005). The second potential moderator identified was whether the incent</w:t>
        </w:r>
      </w:ins>
      <w:ins w:id="21" w:author="Microsoft Office User" w:date="2019-09-10T11:33:00Z">
        <w:r w:rsidR="00FF16BE">
          <w:rPr>
            <w:rFonts w:ascii="Times" w:hAnsi="Times" w:cs="Times New Roman"/>
          </w:rPr>
          <w:t>ives used were real or hypothetical. While there are strong correlations between</w:t>
        </w:r>
      </w:ins>
      <w:ins w:id="22" w:author="Microsoft Office User" w:date="2019-09-10T11:43:00Z">
        <w:r>
          <w:rPr>
            <w:rFonts w:ascii="Times" w:hAnsi="Times" w:cs="Times New Roman"/>
          </w:rPr>
          <w:t xml:space="preserve"> different </w:t>
        </w:r>
      </w:ins>
      <w:ins w:id="23" w:author="Microsoft Office User" w:date="2019-09-10T14:13:00Z">
        <w:r w:rsidR="00982657">
          <w:rPr>
            <w:rFonts w:ascii="Times" w:hAnsi="Times" w:cs="Times New Roman"/>
          </w:rPr>
          <w:t xml:space="preserve">real and hypothetical </w:t>
        </w:r>
      </w:ins>
      <w:ins w:id="24" w:author="Microsoft Office User" w:date="2019-09-10T11:43:00Z">
        <w:r>
          <w:rPr>
            <w:rFonts w:ascii="Times" w:hAnsi="Times" w:cs="Times New Roman"/>
          </w:rPr>
          <w:t xml:space="preserve">incentives </w:t>
        </w:r>
      </w:ins>
      <w:ins w:id="25" w:author="Microsoft Office User" w:date="2019-09-10T11:33:00Z">
        <w:r w:rsidR="00FF16BE">
          <w:rPr>
            <w:rFonts w:ascii="Times" w:hAnsi="Times" w:cs="Times New Roman"/>
          </w:rPr>
          <w:t>(e.g. Seaman et al 2018)</w:t>
        </w:r>
      </w:ins>
      <w:ins w:id="26" w:author="Microsoft Office User" w:date="2019-09-10T11:36:00Z">
        <w:r w:rsidR="00FF16BE">
          <w:rPr>
            <w:rFonts w:ascii="Times" w:hAnsi="Times" w:cs="Times New Roman"/>
          </w:rPr>
          <w:t xml:space="preserve">, </w:t>
        </w:r>
      </w:ins>
      <w:ins w:id="27" w:author="Microsoft Office User" w:date="2019-09-10T14:13:00Z">
        <w:r w:rsidR="00982657">
          <w:rPr>
            <w:rFonts w:ascii="Times" w:hAnsi="Times" w:cs="Times New Roman"/>
          </w:rPr>
          <w:t xml:space="preserve">the use of </w:t>
        </w:r>
      </w:ins>
      <w:ins w:id="28" w:author="Microsoft Office User" w:date="2019-09-10T11:36:00Z">
        <w:r w:rsidR="00FF16BE">
          <w:rPr>
            <w:rFonts w:ascii="Times" w:hAnsi="Times" w:cs="Times New Roman"/>
          </w:rPr>
          <w:t xml:space="preserve">real </w:t>
        </w:r>
      </w:ins>
      <w:ins w:id="29" w:author="Microsoft Office User" w:date="2019-09-10T14:12:00Z">
        <w:r w:rsidR="00982657">
          <w:rPr>
            <w:rFonts w:ascii="Times" w:hAnsi="Times" w:cs="Times New Roman"/>
          </w:rPr>
          <w:t>rewards</w:t>
        </w:r>
      </w:ins>
      <w:ins w:id="30" w:author="Microsoft Office User" w:date="2019-09-10T14:13:00Z">
        <w:r w:rsidR="00982657">
          <w:rPr>
            <w:rFonts w:ascii="Times" w:hAnsi="Times" w:cs="Times New Roman"/>
          </w:rPr>
          <w:t xml:space="preserve"> </w:t>
        </w:r>
      </w:ins>
      <w:ins w:id="31" w:author="Microsoft Office User" w:date="2019-09-10T14:12:00Z">
        <w:r w:rsidR="00982657">
          <w:rPr>
            <w:rFonts w:ascii="Times" w:hAnsi="Times" w:cs="Times New Roman"/>
          </w:rPr>
          <w:t xml:space="preserve">(versus </w:t>
        </w:r>
      </w:ins>
      <w:ins w:id="32" w:author="Microsoft Office User" w:date="2019-09-10T11:36:00Z">
        <w:r w:rsidR="00FF16BE">
          <w:rPr>
            <w:rFonts w:ascii="Times" w:hAnsi="Times" w:cs="Times New Roman"/>
          </w:rPr>
          <w:t>hypothetical rewards</w:t>
        </w:r>
      </w:ins>
      <w:ins w:id="33" w:author="Microsoft Office User" w:date="2019-09-10T14:12:00Z">
        <w:r w:rsidR="00982657">
          <w:rPr>
            <w:rFonts w:ascii="Times" w:hAnsi="Times" w:cs="Times New Roman"/>
          </w:rPr>
          <w:t>)</w:t>
        </w:r>
      </w:ins>
      <w:ins w:id="34" w:author="Microsoft Office User" w:date="2019-09-10T11:36:00Z">
        <w:r w:rsidR="00FF16BE">
          <w:rPr>
            <w:rFonts w:ascii="Times" w:hAnsi="Times" w:cs="Times New Roman"/>
          </w:rPr>
          <w:t xml:space="preserve"> </w:t>
        </w:r>
      </w:ins>
      <w:ins w:id="35" w:author="Microsoft Office User" w:date="2019-09-10T14:13:00Z">
        <w:r w:rsidR="00982657">
          <w:rPr>
            <w:rFonts w:ascii="Times" w:hAnsi="Times" w:cs="Times New Roman"/>
          </w:rPr>
          <w:t>has been shown to</w:t>
        </w:r>
      </w:ins>
      <w:ins w:id="36" w:author="Microsoft Office User" w:date="2019-09-10T11:36:00Z">
        <w:r w:rsidR="00FF16BE">
          <w:rPr>
            <w:rFonts w:ascii="Times" w:hAnsi="Times" w:cs="Times New Roman"/>
          </w:rPr>
          <w:t xml:space="preserve"> </w:t>
        </w:r>
      </w:ins>
      <w:ins w:id="37" w:author="Microsoft Office User" w:date="2019-09-10T14:11:00Z">
        <w:r w:rsidR="00982657">
          <w:rPr>
            <w:rFonts w:ascii="Times" w:hAnsi="Times" w:cs="Times New Roman"/>
          </w:rPr>
          <w:t xml:space="preserve">reduce </w:t>
        </w:r>
      </w:ins>
      <w:ins w:id="38" w:author="Microsoft Office User" w:date="2019-09-10T11:37:00Z">
        <w:r w:rsidR="00FF16BE">
          <w:rPr>
            <w:rFonts w:ascii="Times" w:hAnsi="Times" w:cs="Times New Roman"/>
          </w:rPr>
          <w:t xml:space="preserve">discount rates (e.g. </w:t>
        </w:r>
        <w:proofErr w:type="spellStart"/>
        <w:r w:rsidR="00FF16BE" w:rsidRPr="00333B98">
          <w:rPr>
            <w:rFonts w:ascii="Times" w:hAnsi="Times" w:cs="Times New Roman"/>
            <w:highlight w:val="yellow"/>
            <w:rPrChange w:id="39" w:author="Microsoft Office User" w:date="2019-09-10T11:47:00Z">
              <w:rPr>
                <w:rFonts w:ascii="Times" w:hAnsi="Times" w:cs="Times New Roman"/>
              </w:rPr>
            </w:rPrChange>
          </w:rPr>
          <w:t>Coller</w:t>
        </w:r>
        <w:proofErr w:type="spellEnd"/>
        <w:r w:rsidR="00FF16BE" w:rsidRPr="00333B98">
          <w:rPr>
            <w:rFonts w:ascii="Times" w:hAnsi="Times" w:cs="Times New Roman"/>
            <w:highlight w:val="yellow"/>
            <w:rPrChange w:id="40" w:author="Microsoft Office User" w:date="2019-09-10T11:47:00Z">
              <w:rPr>
                <w:rFonts w:ascii="Times" w:hAnsi="Times" w:cs="Times New Roman"/>
              </w:rPr>
            </w:rPrChange>
          </w:rPr>
          <w:t xml:space="preserve"> &amp; Williams, 1999</w:t>
        </w:r>
        <w:r w:rsidR="00FF16BE">
          <w:rPr>
            <w:rFonts w:ascii="Times" w:hAnsi="Times" w:cs="Times New Roman"/>
          </w:rPr>
          <w:t>).</w:t>
        </w:r>
      </w:ins>
      <w:ins w:id="41" w:author="Microsoft Office User" w:date="2019-09-10T11:38:00Z">
        <w:r w:rsidR="00FF16BE">
          <w:rPr>
            <w:rFonts w:ascii="Times" w:hAnsi="Times" w:cs="Times New Roman"/>
          </w:rPr>
          <w:t xml:space="preserve"> The third potential moderator</w:t>
        </w:r>
      </w:ins>
      <w:ins w:id="42" w:author="Microsoft Office User" w:date="2019-09-10T14:13:00Z">
        <w:r w:rsidR="00982657">
          <w:rPr>
            <w:rFonts w:ascii="Times" w:hAnsi="Times" w:cs="Times New Roman"/>
          </w:rPr>
          <w:t xml:space="preserve"> identified</w:t>
        </w:r>
      </w:ins>
      <w:ins w:id="43" w:author="Microsoft Office User" w:date="2019-09-10T11:38:00Z">
        <w:r w:rsidR="00FF16BE">
          <w:rPr>
            <w:rFonts w:ascii="Times" w:hAnsi="Times" w:cs="Times New Roman"/>
          </w:rPr>
          <w:t xml:space="preserve"> was the a</w:t>
        </w:r>
      </w:ins>
      <w:ins w:id="44" w:author="Microsoft Office User" w:date="2019-09-10T11:39:00Z">
        <w:r w:rsidR="00FF16BE">
          <w:rPr>
            <w:rFonts w:ascii="Times" w:hAnsi="Times" w:cs="Times New Roman"/>
          </w:rPr>
          <w:t xml:space="preserve">mount of delay (e.g. days, weeks, months, or years). Prior work has shown that the amount of delay can vary discount rates (e.g. Rieger &amp; Mata, </w:t>
        </w:r>
        <w:r>
          <w:rPr>
            <w:rFonts w:ascii="Times" w:hAnsi="Times" w:cs="Times New Roman"/>
          </w:rPr>
          <w:t xml:space="preserve">2013?). </w:t>
        </w:r>
      </w:ins>
      <w:ins w:id="45" w:author="Microsoft Office User" w:date="2019-09-10T11:40:00Z">
        <w:r>
          <w:rPr>
            <w:rFonts w:ascii="Times" w:hAnsi="Times" w:cs="Times New Roman"/>
          </w:rPr>
          <w:t>The final potential moderator</w:t>
        </w:r>
      </w:ins>
      <w:ins w:id="46" w:author="Microsoft Office User" w:date="2019-09-10T14:14:00Z">
        <w:r w:rsidR="00982657">
          <w:rPr>
            <w:rFonts w:ascii="Times" w:hAnsi="Times" w:cs="Times New Roman"/>
          </w:rPr>
          <w:t xml:space="preserve"> identified was the quantification of </w:t>
        </w:r>
      </w:ins>
      <w:ins w:id="47" w:author="Microsoft Office User" w:date="2019-09-10T11:40:00Z">
        <w:r>
          <w:rPr>
            <w:rFonts w:ascii="Times" w:hAnsi="Times" w:cs="Times New Roman"/>
          </w:rPr>
          <w:t xml:space="preserve">discounting </w:t>
        </w:r>
      </w:ins>
      <w:ins w:id="48" w:author="Microsoft Office User" w:date="2019-09-10T14:14:00Z">
        <w:r w:rsidR="00982657">
          <w:rPr>
            <w:rFonts w:ascii="Times" w:hAnsi="Times" w:cs="Times New Roman"/>
          </w:rPr>
          <w:t xml:space="preserve">behavior </w:t>
        </w:r>
      </w:ins>
      <w:ins w:id="49" w:author="Microsoft Office User" w:date="2019-09-10T11:40:00Z">
        <w:r>
          <w:rPr>
            <w:rFonts w:ascii="Times" w:hAnsi="Times" w:cs="Times New Roman"/>
          </w:rPr>
          <w:t xml:space="preserve">(e.g. parameter estimation or proportion of </w:t>
        </w:r>
      </w:ins>
      <w:ins w:id="50" w:author="Microsoft Office User" w:date="2019-09-10T14:15:00Z">
        <w:r w:rsidR="00982657">
          <w:rPr>
            <w:rFonts w:ascii="Times" w:hAnsi="Times" w:cs="Times New Roman"/>
          </w:rPr>
          <w:t>delayed options chosen</w:t>
        </w:r>
      </w:ins>
      <w:ins w:id="51" w:author="Microsoft Office User" w:date="2019-09-10T11:40:00Z">
        <w:r>
          <w:rPr>
            <w:rFonts w:ascii="Times" w:hAnsi="Times" w:cs="Times New Roman"/>
          </w:rPr>
          <w:t>). Again, although prior studies have found a strong correlation between</w:t>
        </w:r>
      </w:ins>
      <w:ins w:id="52" w:author="Microsoft Office User" w:date="2019-09-10T14:15:00Z">
        <w:r w:rsidR="00982657">
          <w:rPr>
            <w:rFonts w:ascii="Times" w:hAnsi="Times" w:cs="Times New Roman"/>
          </w:rPr>
          <w:t xml:space="preserve"> </w:t>
        </w:r>
      </w:ins>
      <w:ins w:id="53" w:author="Microsoft Office User" w:date="2019-09-10T14:16:00Z">
        <w:r w:rsidR="00982657">
          <w:rPr>
            <w:rFonts w:ascii="Times" w:hAnsi="Times" w:cs="Times New Roman"/>
          </w:rPr>
          <w:t xml:space="preserve">parameter </w:t>
        </w:r>
      </w:ins>
      <w:ins w:id="54" w:author="Microsoft Office User" w:date="2019-09-10T14:17:00Z">
        <w:r w:rsidR="00982657">
          <w:rPr>
            <w:rFonts w:ascii="Times" w:hAnsi="Times" w:cs="Times New Roman"/>
          </w:rPr>
          <w:t>estimates</w:t>
        </w:r>
      </w:ins>
      <w:ins w:id="55" w:author="Microsoft Office User" w:date="2019-09-10T14:16:00Z">
        <w:r w:rsidR="00982657">
          <w:rPr>
            <w:rFonts w:ascii="Times" w:hAnsi="Times" w:cs="Times New Roman"/>
          </w:rPr>
          <w:t xml:space="preserve"> and proportional measures</w:t>
        </w:r>
      </w:ins>
      <w:ins w:id="56" w:author="Microsoft Office User" w:date="2019-09-10T14:15:00Z">
        <w:r w:rsidR="00982657">
          <w:rPr>
            <w:rFonts w:ascii="Times" w:hAnsi="Times" w:cs="Times New Roman"/>
          </w:rPr>
          <w:t xml:space="preserve"> </w:t>
        </w:r>
      </w:ins>
      <w:ins w:id="57" w:author="Microsoft Office User" w:date="2019-09-10T11:40:00Z">
        <w:r>
          <w:rPr>
            <w:rFonts w:ascii="Times" w:hAnsi="Times" w:cs="Times New Roman"/>
          </w:rPr>
          <w:t>(e.g. S</w:t>
        </w:r>
      </w:ins>
      <w:ins w:id="58" w:author="Microsoft Office User" w:date="2019-09-10T11:41:00Z">
        <w:r>
          <w:rPr>
            <w:rFonts w:ascii="Times" w:hAnsi="Times" w:cs="Times New Roman"/>
          </w:rPr>
          <w:t>eaman et al., 2018), parameter estimation may be more sensitive to small effect</w:t>
        </w:r>
      </w:ins>
      <w:ins w:id="59" w:author="Microsoft Office User" w:date="2019-09-10T11:52:00Z">
        <w:r w:rsidR="00E04591">
          <w:rPr>
            <w:rFonts w:ascii="Times" w:hAnsi="Times" w:cs="Times New Roman"/>
          </w:rPr>
          <w:t xml:space="preserve">s than proportional </w:t>
        </w:r>
      </w:ins>
      <w:ins w:id="60" w:author="Microsoft Office User" w:date="2019-09-10T14:17:00Z">
        <w:r w:rsidR="00982657">
          <w:rPr>
            <w:rFonts w:ascii="Times" w:hAnsi="Times" w:cs="Times New Roman"/>
          </w:rPr>
          <w:t>measures</w:t>
        </w:r>
      </w:ins>
      <w:ins w:id="61" w:author="Microsoft Office User" w:date="2019-09-10T11:52:00Z">
        <w:r w:rsidR="00E04591">
          <w:rPr>
            <w:rFonts w:ascii="Times" w:hAnsi="Times" w:cs="Times New Roman"/>
          </w:rPr>
          <w:t>.</w:t>
        </w:r>
      </w:ins>
      <w:ins w:id="62" w:author="Microsoft Office User" w:date="2019-09-10T14:17:00Z">
        <w:r w:rsidR="00982657">
          <w:rPr>
            <w:rFonts w:ascii="Times" w:hAnsi="Times" w:cs="Times New Roman"/>
          </w:rPr>
          <w:t xml:space="preserve"> Each of these potential moderators was tested in a separate</w:t>
        </w:r>
      </w:ins>
      <w:ins w:id="63" w:author="Microsoft Office User" w:date="2019-09-10T14:18:00Z">
        <w:r w:rsidR="00982657">
          <w:rPr>
            <w:rFonts w:ascii="Times" w:hAnsi="Times" w:cs="Times New Roman"/>
          </w:rPr>
          <w:t xml:space="preserve"> analysis.</w:t>
        </w:r>
      </w:ins>
    </w:p>
    <w:p w14:paraId="0B631178" w14:textId="7A83ACC0" w:rsidR="00AF40C7" w:rsidRPr="00140611" w:rsidDel="00333B98" w:rsidRDefault="00AF40C7" w:rsidP="00541B89">
      <w:pPr>
        <w:tabs>
          <w:tab w:val="left" w:pos="720"/>
          <w:tab w:val="left" w:pos="4200"/>
        </w:tabs>
        <w:rPr>
          <w:del w:id="64" w:author="Microsoft Office User" w:date="2019-09-10T11:41:00Z"/>
          <w:rFonts w:ascii="Times" w:hAnsi="Times" w:cs="Times New Roman"/>
        </w:rPr>
      </w:pPr>
    </w:p>
    <w:p w14:paraId="3DD93B1D" w14:textId="77777777" w:rsidR="00C53575" w:rsidRPr="00140611" w:rsidRDefault="00C53575" w:rsidP="00541B89">
      <w:pPr>
        <w:tabs>
          <w:tab w:val="left" w:pos="720"/>
          <w:tab w:val="left" w:pos="4200"/>
        </w:tabs>
        <w:rPr>
          <w:rFonts w:ascii="Times" w:hAnsi="Times" w:cs="Times New Roman"/>
        </w:rPr>
      </w:pPr>
    </w:p>
    <w:p w14:paraId="51BDA066" w14:textId="77777777" w:rsidR="003F37B0" w:rsidRPr="00A305C4" w:rsidRDefault="003F37B0" w:rsidP="00541B89">
      <w:pPr>
        <w:tabs>
          <w:tab w:val="left" w:pos="720"/>
          <w:tab w:val="left" w:pos="4200"/>
        </w:tabs>
        <w:rPr>
          <w:rFonts w:ascii="Times New Roman" w:hAnsi="Times New Roman" w:cs="Times New Roman"/>
          <w:b/>
        </w:rPr>
      </w:pPr>
      <w:r w:rsidRPr="00A305C4">
        <w:rPr>
          <w:rFonts w:ascii="Times New Roman" w:hAnsi="Times New Roman" w:cs="Times New Roman"/>
          <w:b/>
        </w:rPr>
        <w:t>Methods</w:t>
      </w:r>
    </w:p>
    <w:p w14:paraId="72BF533A" w14:textId="77777777" w:rsidR="00860C02" w:rsidRPr="00A305C4" w:rsidRDefault="00860C02" w:rsidP="00541B89">
      <w:pPr>
        <w:tabs>
          <w:tab w:val="left" w:pos="720"/>
          <w:tab w:val="left" w:pos="4200"/>
        </w:tabs>
        <w:rPr>
          <w:rFonts w:ascii="Times New Roman" w:hAnsi="Times New Roman" w:cs="Times New Roman"/>
        </w:rPr>
      </w:pPr>
    </w:p>
    <w:p w14:paraId="30E8C0AC" w14:textId="77777777" w:rsidR="00860C02" w:rsidRPr="00A305C4" w:rsidRDefault="00860C02" w:rsidP="00541B89">
      <w:pPr>
        <w:tabs>
          <w:tab w:val="left" w:pos="720"/>
        </w:tabs>
        <w:rPr>
          <w:rFonts w:ascii="Times New Roman" w:hAnsi="Times New Roman" w:cs="Times New Roman"/>
          <w:i/>
        </w:rPr>
      </w:pPr>
      <w:r w:rsidRPr="00A305C4">
        <w:rPr>
          <w:rFonts w:ascii="Times New Roman" w:hAnsi="Times New Roman" w:cs="Times New Roman"/>
          <w:i/>
        </w:rPr>
        <w:t>Literature search</w:t>
      </w:r>
    </w:p>
    <w:p w14:paraId="6C344FD6" w14:textId="77777777" w:rsidR="00860C02" w:rsidRPr="00A305C4" w:rsidRDefault="00860C02" w:rsidP="00541B89">
      <w:pPr>
        <w:tabs>
          <w:tab w:val="left" w:pos="720"/>
        </w:tabs>
        <w:rPr>
          <w:rFonts w:ascii="Times New Roman" w:hAnsi="Times New Roman" w:cs="Times New Roman"/>
        </w:rPr>
      </w:pPr>
    </w:p>
    <w:p w14:paraId="2DE7BE47" w14:textId="085BF5FF" w:rsidR="00860C02" w:rsidRDefault="00960A40" w:rsidP="00541B89">
      <w:pPr>
        <w:tabs>
          <w:tab w:val="left" w:pos="720"/>
        </w:tabs>
        <w:rPr>
          <w:rFonts w:ascii="Times New Roman" w:hAnsi="Times New Roman" w:cs="Times New Roman"/>
        </w:rPr>
      </w:pPr>
      <w:r>
        <w:rPr>
          <w:rFonts w:ascii="Times New Roman" w:hAnsi="Times New Roman" w:cs="Times New Roman"/>
        </w:rPr>
        <w:tab/>
      </w:r>
      <w:r w:rsidR="00C73D63">
        <w:rPr>
          <w:rFonts w:ascii="Times New Roman" w:hAnsi="Times New Roman" w:cs="Times New Roman"/>
        </w:rPr>
        <w:t>W</w:t>
      </w:r>
      <w:r w:rsidR="00860C02" w:rsidRPr="00A305C4">
        <w:rPr>
          <w:rFonts w:ascii="Times New Roman" w:hAnsi="Times New Roman" w:cs="Times New Roman"/>
        </w:rPr>
        <w:t>e conducted a systematic review of the literature</w:t>
      </w:r>
      <w:r w:rsidR="00C73D63">
        <w:rPr>
          <w:rFonts w:ascii="Times New Roman" w:hAnsi="Times New Roman" w:cs="Times New Roman"/>
        </w:rPr>
        <w:t xml:space="preserve"> on January 2, 2019</w:t>
      </w:r>
      <w:r w:rsidR="00860C02" w:rsidRPr="00A305C4">
        <w:rPr>
          <w:rFonts w:ascii="Times New Roman" w:hAnsi="Times New Roman" w:cs="Times New Roman"/>
        </w:rPr>
        <w:t xml:space="preserve"> to identify original empirical articles that estimated adult age differences in temporal discounting</w:t>
      </w:r>
      <w:r w:rsidR="007B2EB5">
        <w:rPr>
          <w:rFonts w:ascii="Times New Roman" w:hAnsi="Times New Roman" w:cs="Times New Roman"/>
        </w:rPr>
        <w:t>.</w:t>
      </w:r>
      <w:r w:rsidR="007B2EB5" w:rsidRPr="007B2EB5">
        <w:t xml:space="preserve"> </w:t>
      </w:r>
      <w:r w:rsidR="007B2EB5" w:rsidRPr="007B2EB5">
        <w:rPr>
          <w:rFonts w:ascii="Times New Roman" w:hAnsi="Times New Roman" w:cs="Times New Roman"/>
        </w:rPr>
        <w:t>Our procedure is illustrated in a flow diagram based on the PRISMA guidelines (</w:t>
      </w:r>
      <w:r w:rsidR="007B2EB5" w:rsidRPr="00140611">
        <w:rPr>
          <w:rFonts w:ascii="Times New Roman" w:hAnsi="Times New Roman" w:cs="Times New Roman"/>
          <w:highlight w:val="yellow"/>
        </w:rPr>
        <w:t>Fig. x</w:t>
      </w:r>
      <w:r w:rsidR="007B2EB5" w:rsidRPr="007B2EB5">
        <w:rPr>
          <w:rFonts w:ascii="Times New Roman" w:hAnsi="Times New Roman" w:cs="Times New Roman"/>
        </w:rPr>
        <w:t>) and a detailed description follows:</w:t>
      </w:r>
    </w:p>
    <w:p w14:paraId="4EA20D5D" w14:textId="77777777" w:rsidR="00C51053" w:rsidRPr="00A305C4" w:rsidRDefault="00C51053" w:rsidP="00541B89">
      <w:pPr>
        <w:tabs>
          <w:tab w:val="left" w:pos="720"/>
        </w:tabs>
        <w:rPr>
          <w:rFonts w:ascii="Times New Roman" w:hAnsi="Times New Roman" w:cs="Times New Roman"/>
        </w:rPr>
      </w:pPr>
    </w:p>
    <w:p w14:paraId="2E7B753F" w14:textId="282D82A6" w:rsidR="00860C02" w:rsidRPr="00A305C4" w:rsidRDefault="00C8415B" w:rsidP="003437D0">
      <w:pPr>
        <w:pStyle w:val="ListParagraph"/>
        <w:numPr>
          <w:ilvl w:val="0"/>
          <w:numId w:val="10"/>
        </w:numPr>
        <w:tabs>
          <w:tab w:val="left" w:pos="720"/>
        </w:tabs>
        <w:rPr>
          <w:rFonts w:ascii="Times New Roman" w:hAnsi="Times New Roman" w:cs="Times New Roman"/>
        </w:rPr>
      </w:pPr>
      <w:r>
        <w:rPr>
          <w:rFonts w:ascii="Times New Roman" w:hAnsi="Times New Roman" w:cs="Times New Roman"/>
        </w:rPr>
        <w:t>We used the digital databases</w:t>
      </w:r>
      <w:r w:rsidR="00C73D63">
        <w:rPr>
          <w:rFonts w:ascii="Times New Roman" w:hAnsi="Times New Roman" w:cs="Times New Roman"/>
        </w:rPr>
        <w:t xml:space="preserve"> PsycINFO, </w:t>
      </w:r>
      <w:proofErr w:type="spellStart"/>
      <w:r w:rsidR="00860C02" w:rsidRPr="00A305C4">
        <w:rPr>
          <w:rFonts w:ascii="Times New Roman" w:hAnsi="Times New Roman" w:cs="Times New Roman"/>
        </w:rPr>
        <w:t>PubMED</w:t>
      </w:r>
      <w:proofErr w:type="spellEnd"/>
      <w:r w:rsidR="00860C02" w:rsidRPr="00A305C4">
        <w:rPr>
          <w:rFonts w:ascii="Times New Roman" w:hAnsi="Times New Roman" w:cs="Times New Roman"/>
        </w:rPr>
        <w:t xml:space="preserve"> </w:t>
      </w:r>
      <w:r w:rsidR="00C73D63">
        <w:rPr>
          <w:rFonts w:ascii="Times New Roman" w:hAnsi="Times New Roman" w:cs="Times New Roman"/>
        </w:rPr>
        <w:t xml:space="preserve">and Web of Science (WOS) core collection database </w:t>
      </w:r>
      <w:r>
        <w:rPr>
          <w:rFonts w:ascii="Times New Roman" w:hAnsi="Times New Roman" w:cs="Times New Roman"/>
        </w:rPr>
        <w:t xml:space="preserve">for our literature search </w:t>
      </w:r>
      <w:r w:rsidR="00860C02" w:rsidRPr="00A305C4">
        <w:rPr>
          <w:rFonts w:ascii="Times New Roman" w:hAnsi="Times New Roman" w:cs="Times New Roman"/>
        </w:rPr>
        <w:t>with a combination of keywords related to time preferences (e.g., delay of gratification, delay discounting, temporal discounting, intertemporal choice, inter-temporal choice, delay aversion)</w:t>
      </w:r>
      <w:r w:rsidR="00AF57FD">
        <w:rPr>
          <w:rFonts w:ascii="Times New Roman" w:hAnsi="Times New Roman" w:cs="Times New Roman"/>
        </w:rPr>
        <w:t xml:space="preserve">. The keywords </w:t>
      </w:r>
      <w:r w:rsidR="00F92563">
        <w:rPr>
          <w:rFonts w:ascii="Times New Roman" w:hAnsi="Times New Roman" w:cs="Times New Roman"/>
        </w:rPr>
        <w:t xml:space="preserve">also </w:t>
      </w:r>
      <w:r w:rsidR="00860C02" w:rsidRPr="00A305C4">
        <w:rPr>
          <w:rFonts w:ascii="Times New Roman" w:hAnsi="Times New Roman" w:cs="Times New Roman"/>
        </w:rPr>
        <w:t>includ</w:t>
      </w:r>
      <w:r w:rsidR="00AF57FD">
        <w:rPr>
          <w:rFonts w:ascii="Times New Roman" w:hAnsi="Times New Roman" w:cs="Times New Roman"/>
        </w:rPr>
        <w:t xml:space="preserve">ed </w:t>
      </w:r>
      <w:r w:rsidR="00D56676">
        <w:rPr>
          <w:rFonts w:ascii="Times New Roman" w:hAnsi="Times New Roman" w:cs="Times New Roman"/>
        </w:rPr>
        <w:t>the</w:t>
      </w:r>
      <w:r w:rsidR="00860C02" w:rsidRPr="00A305C4">
        <w:rPr>
          <w:rFonts w:ascii="Times New Roman" w:hAnsi="Times New Roman" w:cs="Times New Roman"/>
        </w:rPr>
        <w:t xml:space="preserve"> names of </w:t>
      </w:r>
      <w:r w:rsidR="00AF57FD">
        <w:rPr>
          <w:rFonts w:ascii="Times New Roman" w:hAnsi="Times New Roman" w:cs="Times New Roman"/>
        </w:rPr>
        <w:t xml:space="preserve">frequently used </w:t>
      </w:r>
      <w:r w:rsidR="00860C02" w:rsidRPr="00A305C4">
        <w:rPr>
          <w:rFonts w:ascii="Times New Roman" w:hAnsi="Times New Roman" w:cs="Times New Roman"/>
        </w:rPr>
        <w:t>questionnaires or tasks to measure temporal discounting</w:t>
      </w:r>
      <w:r w:rsidR="00AF57FD">
        <w:rPr>
          <w:rFonts w:ascii="Times New Roman" w:hAnsi="Times New Roman" w:cs="Times New Roman"/>
        </w:rPr>
        <w:t xml:space="preserve">. These instruments had to be noted </w:t>
      </w:r>
      <w:r w:rsidR="00860C02" w:rsidRPr="00A305C4">
        <w:rPr>
          <w:rFonts w:ascii="Times New Roman" w:hAnsi="Times New Roman" w:cs="Times New Roman"/>
        </w:rPr>
        <w:t>in</w:t>
      </w:r>
      <w:r w:rsidR="00AF57FD">
        <w:rPr>
          <w:rFonts w:ascii="Times New Roman" w:hAnsi="Times New Roman" w:cs="Times New Roman"/>
        </w:rPr>
        <w:t xml:space="preserve"> the</w:t>
      </w:r>
      <w:r w:rsidR="00860C02" w:rsidRPr="00A305C4">
        <w:rPr>
          <w:rFonts w:ascii="Times New Roman" w:hAnsi="Times New Roman" w:cs="Times New Roman"/>
        </w:rPr>
        <w:t xml:space="preserve"> general literature reviews of temporal discounting </w:t>
      </w:r>
      <w:r w:rsidR="00860C02" w:rsidRPr="00A305C4">
        <w:rPr>
          <w:rFonts w:ascii="Times New Roman" w:hAnsi="Times New Roman" w:cs="Times New Roman"/>
          <w:highlight w:val="yellow"/>
        </w:rPr>
        <w:fldChar w:fldCharType="begin" w:fldLock="1"/>
      </w:r>
      <w:r w:rsidR="00860C02" w:rsidRPr="00A305C4">
        <w:rPr>
          <w:rFonts w:ascii="Times New Roman" w:hAnsi="Times New Roman" w:cs="Times New Roman"/>
          <w:highlight w:val="yellow"/>
        </w:rPr>
        <w:instrText>ADDIN CSL_CITATION { "citationItems" : [ { "id" : "ITEM-1", "itemData" : { "DOI" : "10.1016/j.neubiorev.2015.04.011", "ISBN" : "0149-7634", "ISSN" : "18737528", "PMID" : "25956255", "abstract" : "Normative development of neuropsychological functions that are assumed to underlie attention deficit/hyperactivity disorder (ADHD) may show transition periods, i.e., periods of heightened developmental discontinuity and reduced differential continuity. During such periods differences between ADHD cases and controls in these functions might be obscured because assessments probably not only reflect individual differences in the ADHD-related deviation but also individual differences in speed/onset of the transition.Our review focuses on executive inhibitory control (IC) and delay aversion/discounting (DA) because normative developmental processes of these characteristics are relatively well described. For complex IC performance a transition period can be assumed in preschool years, for DA around puberty. Published meta-analyses on neuropsychological IC tasks and a meta-regression analysis of 23 case-control comparisons in DA tasks comprising 1395 individuals with ADHD and 1195 controls confirmed our assumption. Effect sizes of case-control comparisons were significantly larger outside transition periods, i.e., in age-periods of relative developmental continuity. An increasingly precise identification of such time windows could contribute to the understanding of the etiological pathways of ADHD.", "author" : [ { "dropping-particle" : "", "family" : "Pauli-Pott", "given" : "Ursula", "non-dropping-particle" : "", "parse-names" : false, "suffix" : "" }, { "dropping-particle" : "", "family" : "Becker", "given" : "Katja", "non-dropping-particle" : "", "parse-names" : false, "suffix" : "" } ], "container-title" : "Neuroscience and Biobehavioral Reviews", "id" : "ITEM-1", "issued" : { "date-parts" : [ [ "2015" ] ] }, "page" : "165-172", "publisher" : "Elsevier Ltd", "title" : "Time windows matter in ADHD-related developing neuropsychological basic deficits: A comprehensive review and meta-regression analysis", "type" : "article-journal", "volume" : "55" }, "uris" : [ "http://www.mendeley.com/documents/?uuid=117412a0-6cf7-4d60-af18-0d1b16979bf7" ] }, { "id" : "ITEM-2", "itemData" : { "DOI" : "10.1037/a0021591", "ISBN" : "0033-2909", "ISSN" : "1939-1455", "PMID" : "21219058", "author" : [ { "dropping-particle" : "", "family" : "Cross", "given" : "Catharine P", "non-dropping-particle" : "", "parse-names" : false, "suffix" : "" }, { "dropping-particle" : "", "family" : "Copping", "given" : "Lee T", "non-dropping-particle" : "", "parse-names" : false, "suffix" : "" }, { "dropping-particle" : "", "family" : "Campbell", "given" : "Anne", "non-dropping-particle" : "", "parse-names" : false, "suffix" : "" } ], "container-title" : "Psychological Bulletin", "id" : "ITEM-2", "issue" : "1", "issued" : { "date-parts" : [ [ "2011" ] ] }, "page" : "97-130", "title" : "Sex Differences in Impulsivity: A Meta-Analysis", "type" : "article-journal", "volume" : "137" }, "uris" : [ "http://www.mendeley.com/documents/?uuid=983f18c0-d837-4a6e-adec-2a58b35cab13" ] }, { "id" : "ITEM-3", "itemData" : { "DOI" : "http://dx.doi.org.sire.ub.edu/10.1037/a0034418", "ISBN" : "0033-2909", "ISSN" : "1939-1455", "PMID" : "24099400", "abstract" : "[Correction Notice: An Erratum for this article was reported in Vol 140(2) of Psychological Bulletin (see record 2014-06337-001). The citation for Dougherty et al. (2009) in Table 4 was incorrectly listed as Dougherty et al. (2007). In addition, the second mention of Dougherty within the text of the article was incorrectly listed as Dougherty et al. (2007). All versions of this article have been corrected.] Impulsivity is considered a personality trait affecting behavior in many life domains, from recreational activities to important decision making. When extreme, it is associated with mental health problems, such as substance use disorders, as well as with interpersonal and social difficulties, including juvenile delinquency and criminality. Yet, trait impulsivity may not be a unitary construct. We review commonly used self-report measures of personality trait impulsivity and related constructs (e.g., sensation seeking), plus the opposite pole, control or constraint. A meta-analytic principal-components factor analysis demonstrated that these scales comprise 3 distinct factors, each of which aligns with a broad, higher order personality factor\u2014Neuroticism/Negative Emotionality, Disinhibition versus Constraint/Conscientiousness, and Extraversion/Positive Emotionality/Sensation Seeking. Moreover, Disinhibition versus Constraint/Conscientiousness comprise 2 correlated but distinct subfactors: Disinhibition versus Constraint and Conscientiousness/Will versus Resourcelessness. We also review laboratory tasks that purport to measure a construct similar to trait impulsivity. A meta-analytic principal-components factor analysis demonstrated that these tasks constitute 4 factors (Inattention, Inhibition, Impulsive Decision-Making, and Shifting). Although relations between these 2 measurement models are consistently low to very low, relations between both trait scales and laboratory behavioral tasks and daily-life impulsive behaviors are moderate. That is, both independently predict problematic daily-life impulsive behaviors, such as substance use, gambling, and delinquency; their joint use has incremental predictive power over the use of either type of measure alone and furthers our understanding of these important, problematic behaviors. Future use of confirmatory methods should help to ascertain with greater precision the number of and relations between impulsivity-related components.", "author" : [ { "dropping-particle" : "", "family" : "Sharma", "given" : "Leigh", "non-dropping-particle" : "", "parse-names" : false, "suffix" : "" }, { "dropping-particle" : "", "family" : "Markon", "given" : "Kristian E.", "non-dropping-particle" : "", "parse-names" : false, "suffix" : "" }, { "dropping-particle" : "", "family" : "Clark", "given" : "Lee Anna", "non-dropping-particle" : "", "parse-names" : false, "suffix" : "" } ], "container-title" : "Psychological Bulletin", "id" : "ITEM-3", "issue" : "2", "issued" : { "date-parts" : [ [ "2013" ] ] }, "page" : "374-408", "title" : "Toward a theory of distinct types of \u201cimpulsive\u201d behaviors: A meta-analysis of self-report and behavioral measures.", "type" : "article-journal", "volume" : "140" }, "uris" : [ "http://www.mendeley.com/documents/?uuid=66f1c1c2-04ff-44c2-bcab-d59f8843ec6d" ] } ], "mendeley" : { "formattedCitation" : "(Cross, Copping, &amp; Campbell, 2011; Pauli-Pott &amp; Becker, 2015; Sharma, Markon, &amp; Clark, 2013)", "plainTextFormattedCitation" : "(Cross, Copping, &amp; Campbell, 2011; Pauli-Pott &amp; Becker, 2015; Sharma, Markon, &amp; Clark, 2013)", "previouslyFormattedCitation" : "(Cross, Copping, &amp; Campbell, 2011; Pauli-Pott &amp; Becker, 2015; Sharma, Markon, &amp; Clark, 2013)" }, "properties" : { "noteIndex" : 0 }, "schema" : "https://github.com/citation-style-language/schema/raw/master/csl-citation.json" }</w:instrText>
      </w:r>
      <w:r w:rsidR="00860C02" w:rsidRPr="00A305C4">
        <w:rPr>
          <w:rFonts w:ascii="Times New Roman" w:hAnsi="Times New Roman" w:cs="Times New Roman"/>
          <w:highlight w:val="yellow"/>
        </w:rPr>
        <w:fldChar w:fldCharType="separate"/>
      </w:r>
      <w:r w:rsidR="00860C02" w:rsidRPr="00A305C4">
        <w:rPr>
          <w:rFonts w:ascii="Times New Roman" w:hAnsi="Times New Roman" w:cs="Times New Roman"/>
          <w:noProof/>
          <w:highlight w:val="yellow"/>
        </w:rPr>
        <w:t>(Cross, Copping, &amp; Campbell, 2011; Pauli-Pott &amp; Becker, 2015; Sharma, Markon, &amp; Clark, 2013)</w:t>
      </w:r>
      <w:r w:rsidR="00860C02" w:rsidRPr="00A305C4">
        <w:rPr>
          <w:rFonts w:ascii="Times New Roman" w:hAnsi="Times New Roman" w:cs="Times New Roman"/>
          <w:highlight w:val="yellow"/>
        </w:rPr>
        <w:fldChar w:fldCharType="end"/>
      </w:r>
      <w:r w:rsidR="00AF57FD">
        <w:rPr>
          <w:rFonts w:ascii="Times New Roman" w:hAnsi="Times New Roman" w:cs="Times New Roman"/>
        </w:rPr>
        <w:t xml:space="preserve">. </w:t>
      </w:r>
      <w:r w:rsidR="001F03BF">
        <w:rPr>
          <w:rFonts w:ascii="Times New Roman" w:hAnsi="Times New Roman" w:cs="Times New Roman"/>
        </w:rPr>
        <w:t xml:space="preserve">We </w:t>
      </w:r>
      <w:r w:rsidR="00AF57FD">
        <w:rPr>
          <w:rFonts w:ascii="Times New Roman" w:hAnsi="Times New Roman" w:cs="Times New Roman"/>
        </w:rPr>
        <w:t xml:space="preserve">also included terms concerning </w:t>
      </w:r>
      <w:r w:rsidR="00860C02" w:rsidRPr="00A305C4">
        <w:rPr>
          <w:rFonts w:ascii="Times New Roman" w:hAnsi="Times New Roman" w:cs="Times New Roman"/>
        </w:rPr>
        <w:t xml:space="preserve">age differences </w:t>
      </w:r>
      <w:r w:rsidR="001E5507">
        <w:rPr>
          <w:rFonts w:ascii="Times New Roman" w:hAnsi="Times New Roman" w:cs="Times New Roman"/>
        </w:rPr>
        <w:t xml:space="preserve">or </w:t>
      </w:r>
      <w:r w:rsidR="00860C02" w:rsidRPr="00A305C4">
        <w:rPr>
          <w:rFonts w:ascii="Times New Roman" w:hAnsi="Times New Roman" w:cs="Times New Roman"/>
        </w:rPr>
        <w:t>aging (e.g., aging, older adults, elderly, age differences)</w:t>
      </w:r>
      <w:r w:rsidR="001F03BF">
        <w:rPr>
          <w:rFonts w:ascii="Times New Roman" w:hAnsi="Times New Roman" w:cs="Times New Roman"/>
        </w:rPr>
        <w:t>.</w:t>
      </w:r>
    </w:p>
    <w:p w14:paraId="514DC85A" w14:textId="03901409" w:rsidR="00860C02" w:rsidRPr="00140611" w:rsidRDefault="001E5507" w:rsidP="00F92563">
      <w:pPr>
        <w:pStyle w:val="ListParagraph"/>
        <w:numPr>
          <w:ilvl w:val="0"/>
          <w:numId w:val="10"/>
        </w:numPr>
        <w:tabs>
          <w:tab w:val="left" w:pos="720"/>
        </w:tabs>
        <w:rPr>
          <w:rFonts w:ascii="Times New Roman" w:hAnsi="Times New Roman" w:cs="Times New Roman"/>
        </w:rPr>
      </w:pPr>
      <w:r>
        <w:rPr>
          <w:rFonts w:ascii="Times New Roman" w:hAnsi="Times New Roman" w:cs="Times New Roman"/>
        </w:rPr>
        <w:lastRenderedPageBreak/>
        <w:t>In addition, we</w:t>
      </w:r>
      <w:r w:rsidR="00F92563" w:rsidRPr="00140611">
        <w:rPr>
          <w:rFonts w:ascii="Times New Roman" w:hAnsi="Times New Roman" w:cs="Times New Roman"/>
        </w:rPr>
        <w:t xml:space="preserve"> performed a </w:t>
      </w:r>
      <w:r w:rsidR="00F92563">
        <w:rPr>
          <w:rFonts w:ascii="Times New Roman" w:hAnsi="Times New Roman" w:cs="Times New Roman"/>
        </w:rPr>
        <w:t xml:space="preserve">literature </w:t>
      </w:r>
      <w:r w:rsidR="00F92563" w:rsidRPr="00140611">
        <w:rPr>
          <w:rFonts w:ascii="Times New Roman" w:hAnsi="Times New Roman" w:cs="Times New Roman"/>
        </w:rPr>
        <w:t xml:space="preserve">search </w:t>
      </w:r>
      <w:r w:rsidR="00860C02" w:rsidRPr="00140611">
        <w:rPr>
          <w:rFonts w:ascii="Times New Roman" w:hAnsi="Times New Roman" w:cs="Times New Roman"/>
        </w:rPr>
        <w:t>in PsycINFO</w:t>
      </w:r>
      <w:r w:rsidR="00F92563" w:rsidRPr="00140611">
        <w:rPr>
          <w:rFonts w:ascii="Times New Roman" w:hAnsi="Times New Roman" w:cs="Times New Roman"/>
        </w:rPr>
        <w:t xml:space="preserve">, </w:t>
      </w:r>
      <w:proofErr w:type="spellStart"/>
      <w:r w:rsidR="00860C02" w:rsidRPr="00140611">
        <w:rPr>
          <w:rFonts w:ascii="Times New Roman" w:hAnsi="Times New Roman" w:cs="Times New Roman"/>
        </w:rPr>
        <w:t>PubMED</w:t>
      </w:r>
      <w:proofErr w:type="spellEnd"/>
      <w:r w:rsidR="00860C02" w:rsidRPr="00140611">
        <w:rPr>
          <w:rFonts w:ascii="Times New Roman" w:hAnsi="Times New Roman" w:cs="Times New Roman"/>
        </w:rPr>
        <w:t xml:space="preserve"> </w:t>
      </w:r>
      <w:r w:rsidR="00F92563" w:rsidRPr="00140611">
        <w:rPr>
          <w:rFonts w:ascii="Times New Roman" w:hAnsi="Times New Roman" w:cs="Times New Roman"/>
        </w:rPr>
        <w:t xml:space="preserve">and Web of Science (WOS) </w:t>
      </w:r>
      <w:r w:rsidR="00860C02" w:rsidRPr="00140611">
        <w:rPr>
          <w:rFonts w:ascii="Times New Roman" w:hAnsi="Times New Roman" w:cs="Times New Roman"/>
        </w:rPr>
        <w:t xml:space="preserve">for articles citing the original paper </w:t>
      </w:r>
      <w:r w:rsidR="00F92563">
        <w:rPr>
          <w:rFonts w:ascii="Times New Roman" w:hAnsi="Times New Roman" w:cs="Times New Roman"/>
        </w:rPr>
        <w:t xml:space="preserve">reporting </w:t>
      </w:r>
      <w:r w:rsidR="00860C02" w:rsidRPr="00140611">
        <w:rPr>
          <w:rFonts w:ascii="Times New Roman" w:hAnsi="Times New Roman" w:cs="Times New Roman"/>
        </w:rPr>
        <w:t xml:space="preserve">any of the discounting measures mentioned in general literature review described above </w:t>
      </w:r>
      <w:r w:rsidR="00860C02" w:rsidRPr="00140611">
        <w:rPr>
          <w:rFonts w:ascii="Times New Roman" w:hAnsi="Times New Roman" w:cs="Times New Roman"/>
          <w:highlight w:val="yellow"/>
        </w:rPr>
        <w:t xml:space="preserve">(The Kirby questionnaire  </w:t>
      </w:r>
      <w:r w:rsidR="00860C02" w:rsidRPr="00140611">
        <w:rPr>
          <w:rFonts w:ascii="Times New Roman" w:hAnsi="Times New Roman" w:cs="Times New Roman"/>
          <w:highlight w:val="yellow"/>
        </w:rPr>
        <w:fldChar w:fldCharType="begin" w:fldLock="1"/>
      </w:r>
      <w:r w:rsidR="00860C02" w:rsidRPr="00140611">
        <w:rPr>
          <w:rFonts w:ascii="Times New Roman" w:hAnsi="Times New Roman" w:cs="Times New Roman"/>
          <w:highlight w:val="yellow"/>
        </w:rPr>
        <w:instrText>ADDIN CSL_CITATION { "citationItems" : [ { "id" : "ITEM-1", "itemData" : { "DOI" : "10.3758/BF03210748", "ISBN" : "1069-9384", "ISSN" : "1069-9384", "PMID" : "24214810", "abstract" : "The independence of delay-discounting rate and monetary reward size was tested by offering subjects (N = 621) a series of choices between immediate rewards and larger, delayed rewards. In contrast to previous studies, in which hypothetical rewards have typically been employed, subjects in the present study were entered into a lottery in which they had a chance of actually receiving one of their choices. The delayed rewards were grouped into small ($30-$35), medium ($55-$65), and large amounts ($70-$85). Using a novel parameter estimation procedure, we estimated discounting rates for all three reward sizes for each subject on the basis of his/her pattern of choices. The data indicated that the discounting rate is a decreasing function of the size of the delayed reward (p &lt; .0001), whether hyperbolic or exponential discounting functions are assumed. In addition, a reliable gender difference was found (p = .005), with males discounting at higher rates than females, on average.", "author" : [ { "dropping-particle" : "", "family" : "Kirby", "given" : "Kris N.", "non-dropping-particle" : "", "parse-names" : false, "suffix" : "" }, { "dropping-particle" : "", "family" : "Marakovi\u0107", "given" : "Nino N.", "non-dropping-particle" : "", "parse-names" : false, "suffix" : "" } ], "container-title" : "Psychonomic Bulletin &amp; Review", "id" : "ITEM-1", "issue" : "1", "issued" : { "date-parts" : [ [ "1996" ] ] }, "page" : "100-104", "title" : "Delay-discounting probabilistic rewards: Rates decrease as amounts increase", "type" : "article-journal", "volume" : "3" }, "uris" : [ "http://www.mendeley.com/documents/?uuid=621a72f9-f65c-4af9-9aac-1c94afda6723" ] }, { "id" : "ITEM-2", "itemData" : { "DOI" : "10.1037/0096-3445.128.1.78", "ISBN" : "0096-3445", "ISSN" : "0096-3445", "PMID" : "10100392", "abstract" : "Fifty-six heroin addicts and 60 age-matched controls were offered choices between monetary rewards ($11-$80) available immediately and larger rewards ($25-$85) available after delays ranging from 1 week to 6 months. Participants had a 1-in-6 chance of winning a reward that they chose on one randomly selected trial. Delay-discounting rates were estimated from the pattern of participants' choices. The discounting model of impulsiveness (Ainslie, 1975) implies that delay-discounting rates are positively correlated with impulsiveness. On average, heroin addicts' discount rates were twice those of controls (p = .004), and discount rates were positively correlated with impulsivity as measured by self-report questionnaires (p &lt; .05). The results lend external validity to the delay-discounting rate as a measure of impulsiveness, a characteristic associated with substance abuse.", "author" : [ { "dropping-particle" : "", "family" : "Kirby", "given" : "Kris N", "non-dropping-particle" : "", "parse-names" : false, "suffix" : "" }, { "dropping-particle" : "", "family" : "Petry", "given" : "Nancy M", "non-dropping-particle" : "", "parse-names" : false, "suffix" : "" }, { "dropping-particle" : "", "family" : "Bickel", "given" : "Warren K", "non-dropping-particle" : "", "parse-names" : false, "suffix" : "" } ], "container-title" : "Journal of Experimental Psychology. Generall", "id" : "ITEM-2", "issue" : "1", "issued" : { "date-parts" : [ [ "1999" ] ] }, "page" : "78-87", "title" : "Heroin addicts have higher discount rates for delayed rewards than non-drug-using controls.", "type" : "article-journal", "volume" : "128" }, "uris" : [ "http://www.mendeley.com/documents/?uuid=d302e085-13a1-4270-8673-937fce951ac6" ] } ], "mendeley" : { "formattedCitation" : "(Kirby &amp; Marakovi\u0107, 1996; Kirby, Petry, &amp; Bickel, 1999)", "plainTextFormattedCitation" : "(Kirby &amp; Marakovi\u0107, 1996; Kirby, Petry, &amp; Bickel, 1999)", "previouslyFormattedCitation" : "(Kirby &amp; Marakovi\u0107, 1996; Kirby, Petry, &amp; Bickel, 1999)" }, "properties" : { "noteIndex" : 0 }, "schema" : "https://github.com/citation-style-language/schema/raw/master/csl-citation.json" }</w:instrText>
      </w:r>
      <w:r w:rsidR="00860C02" w:rsidRPr="00140611">
        <w:rPr>
          <w:rFonts w:ascii="Times New Roman" w:hAnsi="Times New Roman" w:cs="Times New Roman"/>
          <w:highlight w:val="yellow"/>
        </w:rPr>
        <w:fldChar w:fldCharType="separate"/>
      </w:r>
      <w:r w:rsidR="00860C02" w:rsidRPr="00140611">
        <w:rPr>
          <w:rFonts w:ascii="Times New Roman" w:hAnsi="Times New Roman" w:cs="Times New Roman"/>
          <w:noProof/>
          <w:highlight w:val="yellow"/>
        </w:rPr>
        <w:t>(Kirby &amp; Maraković, 1996; Kirby, Petry, &amp; Bickel, 1999)</w:t>
      </w:r>
      <w:r w:rsidR="00860C02" w:rsidRPr="00140611">
        <w:rPr>
          <w:rFonts w:ascii="Times New Roman" w:hAnsi="Times New Roman" w:cs="Times New Roman"/>
          <w:highlight w:val="yellow"/>
        </w:rPr>
        <w:fldChar w:fldCharType="end"/>
      </w:r>
      <w:r w:rsidR="00860C02" w:rsidRPr="00140611">
        <w:rPr>
          <w:rFonts w:ascii="Times New Roman" w:hAnsi="Times New Roman" w:cs="Times New Roman"/>
          <w:highlight w:val="yellow"/>
        </w:rPr>
        <w:t xml:space="preserve">, Delay Discounting Task </w:t>
      </w:r>
      <w:r w:rsidR="00860C02" w:rsidRPr="00140611">
        <w:rPr>
          <w:rFonts w:ascii="Times New Roman" w:hAnsi="Times New Roman" w:cs="Times New Roman"/>
          <w:highlight w:val="yellow"/>
        </w:rPr>
        <w:fldChar w:fldCharType="begin" w:fldLock="1"/>
      </w:r>
      <w:r w:rsidR="00860C02" w:rsidRPr="00140611">
        <w:rPr>
          <w:rFonts w:ascii="Times New Roman" w:hAnsi="Times New Roman" w:cs="Times New Roman"/>
          <w:highlight w:val="yellow"/>
        </w:rPr>
        <w:instrText>ADDIN CSL_CITATION { "citationItems" : [ { "id" : "ITEM-1", "itemData" : { "DOI" : "10.1007/BF01673482", "ISBN" : "1386-4157", "ISSN" : "1386-4157", "abstract" : "Controlled laboratory conditions using monetary incentives have been utilized in previous studies that examine individual discount rates, and researchers have found several apparently robust anomalies. We conjecture that subject behavior in these experiments may be affected by (uncontrolled) factors other than discount rates. We address some experimental design issues and report a new series of experiments designed to elicit individual discount rates. Our primary treatments include: (i) informing subjects of the annual and effective interest rates associated with alternative payment streams, and (ii) informing subjects of current market interest rates.We also test for the effect of real (vs. hypothetical) payments and for the effect of delaying both payment options (vs. offering an immediate payment option). The statistical analysis uses censored data techniques to account for the interactions between field and lab incentives. Each of the information treatments appears to reduce revealed discount rates. When both types of information are provided, annual rates in the interval of 15%\u201317.5% are revealed, whereas rates of 20%\u201325% are revealed in the control session. Each of the treatments also lowers the residual variance of subject responses.", "author" : [ { "dropping-particle" : "", "family" : "Coller", "given" : "Maribeth", "non-dropping-particle" : "", "parse-names" : false, "suffix" : "" }, { "dropping-particle" : "", "family" : "Williams", "given" : "Melonie B.", "non-dropping-particle" : "", "parse-names" : false, "suffix" : "" } ], "container-title" : "Experimental Economics", "id" : "ITEM-1", "issue" : "2", "issued" : { "date-parts" : [ [ "1999" ] ] }, "page" : "107-127", "title" : "Eliciting individual discount rates", "type" : "article-journal", "volume" : "2" }, "uris" : [ "http://www.mendeley.com/documents/?uuid=f3dc9663-664a-4f13-a893-c3999f6d2d71" ] } ], "mendeley" : { "formattedCitation" : "(Coller &amp; Williams, 1999)", "plainTextFormattedCitation" : "(Coller &amp; Williams, 1999)", "previouslyFormattedCitation" : "(Coller &amp; Williams, 1999)" }, "properties" : { "noteIndex" : 0 }, "schema" : "https://github.com/citation-style-language/schema/raw/master/csl-citation.json" }</w:instrText>
      </w:r>
      <w:r w:rsidR="00860C02" w:rsidRPr="00140611">
        <w:rPr>
          <w:rFonts w:ascii="Times New Roman" w:hAnsi="Times New Roman" w:cs="Times New Roman"/>
          <w:highlight w:val="yellow"/>
        </w:rPr>
        <w:fldChar w:fldCharType="separate"/>
      </w:r>
      <w:r w:rsidR="00860C02" w:rsidRPr="00140611">
        <w:rPr>
          <w:rFonts w:ascii="Times New Roman" w:hAnsi="Times New Roman" w:cs="Times New Roman"/>
          <w:noProof/>
          <w:highlight w:val="yellow"/>
        </w:rPr>
        <w:t>(Coller &amp; Williams, 1999)</w:t>
      </w:r>
      <w:r w:rsidR="00860C02" w:rsidRPr="00140611">
        <w:rPr>
          <w:rFonts w:ascii="Times New Roman" w:hAnsi="Times New Roman" w:cs="Times New Roman"/>
          <w:highlight w:val="yellow"/>
        </w:rPr>
        <w:fldChar w:fldCharType="end"/>
      </w:r>
      <w:r w:rsidR="00860C02" w:rsidRPr="00140611">
        <w:rPr>
          <w:rFonts w:ascii="Times New Roman" w:hAnsi="Times New Roman" w:cs="Times New Roman"/>
          <w:highlight w:val="yellow"/>
        </w:rPr>
        <w:t xml:space="preserve">, and Delay of Gratification Task </w:t>
      </w:r>
      <w:r w:rsidR="00860C02" w:rsidRPr="00140611">
        <w:rPr>
          <w:rFonts w:ascii="Times New Roman" w:hAnsi="Times New Roman" w:cs="Times New Roman"/>
          <w:highlight w:val="yellow"/>
        </w:rPr>
        <w:fldChar w:fldCharType="begin" w:fldLock="1"/>
      </w:r>
      <w:r w:rsidR="00860C02" w:rsidRPr="00140611">
        <w:rPr>
          <w:rFonts w:ascii="Times New Roman" w:hAnsi="Times New Roman" w:cs="Times New Roman"/>
          <w:highlight w:val="yellow"/>
        </w:rPr>
        <w:instrText>ADDIN CSL_CITATION { "citationItems" : [ { "id" : "ITEM-1", "itemData" : { "DOI" : "10.1126/science.2658056", "ISBN" : "0036-8075", "ISSN" : "0036-8075", "PMID" : "2658056", "abstract" : "To function effectively, individuals must voluntarily postpone immediate gratification and persist in goal-directed behavior for the sake of later outcomes. The present research program analyzed the nature of this type of future-oriented self-control and the psychological processes that underlie it. Enduring individual differences in self-control were found as early as the preschool years. Those 4-year-old children who delayed gratification longer in certain laboratory situations developed into more cognitively and socially competent adolescents, achieving higher scholastic performance and coping better with frustration and stress. Experiments in the same research program also identified specific cognitive and attentional processes that allow effective self-regulation early in the course of development. The experimental results, in turn, specified the particular types of preschool delay situations diagnostic for predicting aspects of cognitive and social competence later in life.", "author" : [ { "dropping-particle" : "", "family" : "Mischel", "given" : "W", "non-dropping-particle" : "", "parse-names" : false, "suffix" : "" }, { "dropping-particle" : "", "family" : "Shoda", "given" : "Y", "non-dropping-particle" : "", "parse-names" : false, "suffix" : "" }, { "dropping-particle" : "", "family" : "Rodriguez", "given" : "M I", "non-dropping-particle" : "", "parse-names" : false, "suffix" : "" } ], "container-title" : "Science (New York, N.Y.)", "id" : "ITEM-1", "issue" : "4907", "issued" : { "date-parts" : [ [ "1989" ] ] }, "page" : "933-8", "title" : "Delay of gratification in children.", "type" : "article-journal", "volume" : "244" }, "uris" : [ "http://www.mendeley.com/documents/?uuid=962b98ed-e827-45e0-b3a0-8018f44ca7d1" ] } ], "mendeley" : { "formattedCitation" : "(Mischel, Shoda, &amp; Rodriguez, 1989)", "plainTextFormattedCitation" : "(Mischel, Shoda, &amp; Rodriguez, 1989)", "previouslyFormattedCitation" : "(Mischel, Shoda, &amp; Rodriguez, 1989)" }, "properties" : { "noteIndex" : 0 }, "schema" : "https://github.com/citation-style-language/schema/raw/master/csl-citation.json" }</w:instrText>
      </w:r>
      <w:r w:rsidR="00860C02" w:rsidRPr="00140611">
        <w:rPr>
          <w:rFonts w:ascii="Times New Roman" w:hAnsi="Times New Roman" w:cs="Times New Roman"/>
          <w:highlight w:val="yellow"/>
        </w:rPr>
        <w:fldChar w:fldCharType="separate"/>
      </w:r>
      <w:r w:rsidR="00860C02" w:rsidRPr="00140611">
        <w:rPr>
          <w:rFonts w:ascii="Times New Roman" w:hAnsi="Times New Roman" w:cs="Times New Roman"/>
          <w:noProof/>
          <w:highlight w:val="yellow"/>
        </w:rPr>
        <w:t>(Mischel, Shoda, &amp; Rodriguez, 1989)</w:t>
      </w:r>
      <w:r w:rsidR="00860C02" w:rsidRPr="00140611">
        <w:rPr>
          <w:rFonts w:ascii="Times New Roman" w:hAnsi="Times New Roman" w:cs="Times New Roman"/>
          <w:highlight w:val="yellow"/>
        </w:rPr>
        <w:fldChar w:fldCharType="end"/>
      </w:r>
      <w:r w:rsidR="00860C02" w:rsidRPr="00140611">
        <w:rPr>
          <w:rFonts w:ascii="Times New Roman" w:hAnsi="Times New Roman" w:cs="Times New Roman"/>
        </w:rPr>
        <w:t>)</w:t>
      </w:r>
      <w:r w:rsidR="001F03BF">
        <w:rPr>
          <w:rFonts w:ascii="Times New Roman" w:hAnsi="Times New Roman" w:cs="Times New Roman"/>
        </w:rPr>
        <w:t>.</w:t>
      </w:r>
    </w:p>
    <w:p w14:paraId="300C1610" w14:textId="07A329CC" w:rsidR="00860C02" w:rsidRPr="00A305C4" w:rsidRDefault="001F03BF" w:rsidP="003437D0">
      <w:pPr>
        <w:pStyle w:val="ListParagraph"/>
        <w:numPr>
          <w:ilvl w:val="0"/>
          <w:numId w:val="10"/>
        </w:numPr>
        <w:tabs>
          <w:tab w:val="left" w:pos="720"/>
        </w:tabs>
        <w:rPr>
          <w:rFonts w:ascii="Times New Roman" w:hAnsi="Times New Roman" w:cs="Times New Roman"/>
        </w:rPr>
      </w:pPr>
      <w:r>
        <w:rPr>
          <w:rFonts w:ascii="Times New Roman" w:hAnsi="Times New Roman" w:cs="Times New Roman"/>
        </w:rPr>
        <w:t>P</w:t>
      </w:r>
      <w:r w:rsidR="00860C02" w:rsidRPr="00A305C4">
        <w:rPr>
          <w:rFonts w:ascii="Times New Roman" w:hAnsi="Times New Roman" w:cs="Times New Roman"/>
        </w:rPr>
        <w:t xml:space="preserve">apers cited in </w:t>
      </w:r>
      <w:r w:rsidR="001E5507">
        <w:rPr>
          <w:rFonts w:ascii="Times New Roman" w:hAnsi="Times New Roman" w:cs="Times New Roman"/>
        </w:rPr>
        <w:t xml:space="preserve">the </w:t>
      </w:r>
      <w:r w:rsidR="00860C02" w:rsidRPr="00A305C4">
        <w:rPr>
          <w:rFonts w:ascii="Times New Roman" w:hAnsi="Times New Roman" w:cs="Times New Roman"/>
        </w:rPr>
        <w:t>reviews on aging and decision making</w:t>
      </w:r>
      <w:r>
        <w:rPr>
          <w:rFonts w:ascii="Times New Roman" w:hAnsi="Times New Roman" w:cs="Times New Roman"/>
        </w:rPr>
        <w:t xml:space="preserve"> were</w:t>
      </w:r>
      <w:r w:rsidR="001E5507">
        <w:rPr>
          <w:rFonts w:ascii="Times New Roman" w:hAnsi="Times New Roman" w:cs="Times New Roman"/>
        </w:rPr>
        <w:t xml:space="preserve"> individually</w:t>
      </w:r>
      <w:r>
        <w:rPr>
          <w:rFonts w:ascii="Times New Roman" w:hAnsi="Times New Roman" w:cs="Times New Roman"/>
        </w:rPr>
        <w:t xml:space="preserve"> searched</w:t>
      </w:r>
      <w:r w:rsidR="00860C02" w:rsidRPr="00A305C4">
        <w:rPr>
          <w:rFonts w:ascii="Times New Roman" w:hAnsi="Times New Roman" w:cs="Times New Roman"/>
        </w:rPr>
        <w:t xml:space="preserve"> </w:t>
      </w:r>
      <w:r w:rsidR="001E5507" w:rsidRPr="00B62ADB">
        <w:rPr>
          <w:rFonts w:ascii="Times" w:hAnsi="Times"/>
        </w:rPr>
        <w:t xml:space="preserve">in either </w:t>
      </w:r>
      <w:proofErr w:type="spellStart"/>
      <w:r w:rsidR="001E5507" w:rsidRPr="000E4B0B">
        <w:rPr>
          <w:rFonts w:ascii="Times" w:hAnsi="Times"/>
          <w:i/>
        </w:rPr>
        <w:t>Pubmed</w:t>
      </w:r>
      <w:proofErr w:type="spellEnd"/>
      <w:r w:rsidR="001E5507" w:rsidRPr="00B62ADB">
        <w:rPr>
          <w:rFonts w:ascii="Times" w:hAnsi="Times"/>
        </w:rPr>
        <w:t xml:space="preserve"> or cross reference</w:t>
      </w:r>
      <w:r w:rsidR="001E5507">
        <w:rPr>
          <w:rFonts w:ascii="Times" w:hAnsi="Times"/>
        </w:rPr>
        <w:t>d</w:t>
      </w:r>
      <w:r w:rsidR="001E5507" w:rsidRPr="00B62ADB">
        <w:rPr>
          <w:rFonts w:ascii="Times" w:hAnsi="Times"/>
        </w:rPr>
        <w:t xml:space="preserve"> </w:t>
      </w:r>
      <w:r w:rsidR="00860C02" w:rsidRPr="00A305C4">
        <w:rPr>
          <w:rFonts w:ascii="Times New Roman" w:hAnsi="Times New Roman" w:cs="Times New Roman"/>
        </w:rPr>
        <w:fldChar w:fldCharType="begin" w:fldLock="1"/>
      </w:r>
      <w:r w:rsidR="00860C02" w:rsidRPr="00A305C4">
        <w:rPr>
          <w:rFonts w:ascii="Times New Roman" w:hAnsi="Times New Roman" w:cs="Times New Roman"/>
        </w:rPr>
        <w:instrText>ADDIN CSL_CITATION { "citationItems" : [ { "id" : "ITEM-1", "itemData" : { "DOI" : "10.1017/CBO9781107415324.004", "ISBN" : "0-309-10064-X", "ISSN" : "1098-6596", "PMID" : "25246403", "abstract" : "In this paper, the author discusses two aspects of aging that seem particularly relevant for decision making. The first is older adults' increased effectiveness of emotion regulation. Both self-reports and actual emotional experience indicate that older adults are better at avoiding negative affect and maintaining positive affect. A desire to regulate emotions may influence decisions. For instance, avoiding regret and maximizing satisfaction are motivations behind many decisions. In addition, the degree to which younger adults focus on emotion regulation influences their decision processes. Thus age-related changes in emotion may predict or help explain some age-related differences seen in decision making. The second aspect the author focuses on is the cognitive neuroscience of aging. Certain regions of the brain deteriorate more with age than others, and thus the way that people make decisions may change as processes that rely on certain brain structures become less effective. In particular, aging tends to affect the frontal areas more than other regions of the brain. Frontal regions are essential for many of the more complex cognitive and emotional processes and are implicated in decision making. Understanding the impact of aging on the frontal regions of the brain may therefore help scientists predict and understand age differences in decision making. After reviewing these two aspects of aging and their implications for decision making, the author reviews several themes that emerge from the literature on aging and decision making. The first is a surprising lack of age differences in dealing with risky decisions, contrary to general stereotypes about increased cautiousness with age. Next, the author reviews what seem to be the most frequently replicated age differences in decision making: older adults are more likely to avoid making decisions and to seek less information when faced with a decision. The author also discusses age differences in memories of past decisions and how such differences might affect learning or future decisions. The causes of each of these age differences (or lack thereof) have not yet been identified, but the author suggests ways in which they may be related to emotional and prefrontal functioning. (PsycINFO Database Record (c) 2012 APA, all rights reserved). (chapter)", "author" : [ { "dropping-particle" : "", "family" : "Mather", "given" : "Mara", "non-dropping-particle" : "", "parse-names" : false, "suffix" : "" } ], "container-title" : "When I'm 64.", "id" : "ITEM-1", "issued" : { "date-parts" : [ [ "2006" ] ] }, "number-of-pages" : "145-173", "title" : "A Review of Decision-Making Processes: Weighing the Risks and Benefits of Aging.", "type" : "book" }, "uris" : [ "http://www.mendeley.com/documents/?uuid=b53c745f-8c56-46a1-a721-8aa555e58f1d" ] }, { "id" : "ITEM-2", "itemData" : { "DOI" : "10.3758/CABN.9.4.365", "ISSN" : "1531-135X", "PMID" : "19897790", "abstract" : "Neuroeconomics refers to a combination of paradigms derived from neuroscience, psychology, and economics for the study of decision making and is an area that has received considerable scientific attention in the recent literature. Using realistic laboratory tasks, researchers seek to study the neurocognitive processes underlying economic decision making and outcome-based decision learning, as well as individual differences in these processes and the social and affective factors that modulate them. To this point, one question has remained largely unanswered: What happens to decision-making processes and their neural substrates during aging? After all, aging is associated with neurocognitive change, which may affect outcome-based decision making. In our study, we use the subjective expected utility model-a well-established decision-making model in economics-as a descriptive framework. After a short survey of the brain areas and neurotransmitter systems associated with outcome-based decision making-and of the effects of aging thereon-we review a number of decision-making studies. Their general data pattern indicates that the decision-making process is changed by age: The elderly perform less efficiently than younger participants, as demonstrated, for instance, by the smaller total rewards that the elderly acquire in lab tasks. These findings are accounted for in terms of age-related deficiencies in the probability and value parameters of the subjective expected utility model. Finally, we discuss some implications and suggestions for future research.", "author" : [ { "dropping-particle" : "", "family" : "Brown", "given" : "Stephen B R E", "non-dropping-particle" : "", "parse-names" : false, "suffix" : "" }, { "dropping-particle" : "", "family" : "Ridderinkhof", "given" : "K. Richard", "non-dropping-particle" : "", "parse-names" : false, "suffix" : "" } ], "container-title" : "Cognitive, Affective, &amp; Behavioral Neuroscience", "id" : "ITEM-2", "issued" : { "date-parts" : [ [ "2009", "12" ] ] }, "page" : "365-379", "title" : "Aging and the neuroeconomics of decision making: A review.", "type" : "article-journal", "volume" : "9" }, "uris" : [ "http://www.mendeley.com/documents/?uuid=99ccf884-87c7-4322-a4ec-a68f47a4fba4" ] }, { "id" : "ITEM-3", "itemData" : { "DOI" : "10.1016/S0731-2199(08)20009-9", "ISBN" : "9781848553040", "ISSN" : "07312199", "PMID" : "19552310", "abstract" : "Purpose - Long-term care (LTC) services assist people with limitations in the ability to perform activities of daily living (ADLs) as a result of chronic illness or disabilities. We discuss possible behavioral explanations for the under-purchasing of LTC insurance, as well as the current state of knowledge on the neural mechanisms behind these behavioral factors. Findings/approach - Ideas from behavioral economics are discussed, including risk-seeking over losses, ambiguity-preferring over losses, hyperbolic discounting, and the effect of the aging process on the underlying neural mechanisms supporting these decisions. We further emphasize the role of age, as aging is a highly heterogeneous process. It is associated with changes in both brain tissue as well as cognitive abilities, and both are characterized by large individual differences. Therefore, understanding the neural mechanisms is vital to understanding this heterogeneity and identifying possible methods of interventions. Research implications - LTC financing and insurance is a looming issue in the next 10-20 years. It is important to understand the process by which people make decisions about LTC insurance, heterogeneity in decision processes across individuals, and how these decisions interact with changes in policy and private LTC insurance markets. Originality/value of the chapter - By providing an overview of the current state of knowledge in behavioral economics of LTC insurance and the neuroscience of aging, this chapter provides some new directions in the emerging area of neuroeconomics of aging. \u00a9 2008 Emerald Group Publishing Limited.", "author" : [ { "dropping-particle" : "", "family" : "Hsu", "given" : "Ming", "non-dropping-particle" : "", "parse-names" : false, "suffix" : "" }, { "dropping-particle" : "", "family" : "Lin", "given" : "Hung Tai", "non-dropping-particle" : "", "parse-names" : false, "suffix" : "" }, { "dropping-particle" : "", "family" : "McNamara", "given" : "Paul E.", "non-dropping-particle" : "", "parse-names" : false, "suffix" : "" } ], "container-title" : "Advances in Health Economics and Health Services Research", "id" : "ITEM-3", "issued" : { "date-parts" : [ [ "2008" ] ] }, "page" : "203-225", "title" : "Neuroeconomics of decision-making in the aging brain: The example of long-term care", "type" : "article-journal", "volume" : "20" }, "uris" : [ "http://www.mendeley.com/documents/?uuid=70af1aba-9fe4-4848-90d8-32549bbd18cb" ] }, { "id" : "ITEM-4", "itemData" : { "author" : [ { "dropping-particle" : "", "family" : "Spreng", "given" : "R Nathan", "non-dropping-particle" : "", "parse-names" : false, "suffix" : "" } ], "id" : "ITEM-4", "issued" : { "date-parts" : [ [ "2016" ] ] }, "page" : "320-344", "title" : "Cognitive , social , and neural determinants of diminished decision-making and financial exploitation risk in aging and dementia : A review and new model", "type" : "article-journal", "volume" : "28" }, "uris" : [ "http://www.mendeley.com/documents/?uuid=082d2440-6312-4420-bda4-6298bcfff5c7" ] }, { "id" : "ITEM-5", "itemData" : { "DOI" : "10.1111/j.1745-6916.2007.00025.x", "ISSN" : "1745-6916", "author" : [ { "dropping-particle" : "", "family" : "Peters", "given" : "Ellen", "non-dropping-particle" : "", "parse-names" : false, "suffix" : "" }, { "dropping-particle" : "", "family" : "Hess", "given" : "TM Thomas M.", "non-dropping-particle" : "", "parse-names" : false, "suffix" : "" }, { "dropping-particle" : "", "family" : "V\u00e4stfj\u00e4ll", "given" : "Daniel", "non-dropping-particle" : "", "parse-names" : false, "suffix" : "" }, { "dropping-particle" : "", "family" : "Auman", "given" : "Corinne", "non-dropping-particle" : "", "parse-names" : false, "suffix" : "" } ], "container-title" : "Perspectives on Psychological Science", "id" : "ITEM-5", "issue" : "1", "issued" : { "date-parts" : [ [ "2007", "3" ] ] }, "note" : "From Duplicate 2 ( Adult age differences in dual information processes: Implications for the role of affective and deliberative processes in older adults' decision making - Peters, Ellen; Hess, TM )\n", "page" : "1-23", "title" : "Adult Age Differences in Dual Information Processes: Implications for the Role of Affective and Deliberative Processes in Older Adults' Decision Making", "type" : "article-journal", "volume" : "2" }, "uris" : [ "http://www.mendeley.com/documents/?uuid=110fc7d3-7ba2-4d4b-88b0-ccce62eadec4" ] }, { "id" : "ITEM-6", "itemData" : { "DOI" : "10.1111/j.1749-6632.2011.06209.x", "ISSN" : "00778923", "PMID" : "22023567", "abstract" : "Time and time perceptions are integral to decision making because any meaningful choice is embedded in a temporal context and requires the evaluation of future preferences and outcomes. The present review examines the influence of chronological age on time perceptions and horizons and discusses implications for decision making across the life span. Time influences and interacts with decision making in multiple ways. Specifically, this review examines the following topic areas: (1) processing speed and decision time, (2) internal clocks and time estimation, (3) mental representations of future time and intertemporal choice, and (4) global time horizons. For each aspect, patterns of age differences and implications for decision strategies and quality are discussed. The conclusion proposes frameworks to integrate different lines of research and identifies promising avenues for future inquiry.", "author" : [ { "dropping-particle" : "", "family" : "L\u00f6ckenhoff", "given" : "Corinna E", "non-dropping-particle" : "", "parse-names" : false, "suffix" : "" } ], "container-title" : "Annals of the New York Academy of Sciences", "id" : "ITEM-6", "issued" : { "date-parts" : [ [ "2011", "10" ] ] }, "page" : "44-56", "title" : "Age, time, and decision making: from processing speed to global time horizons", "type" : "article-journal", "volume" : "1235" }, "uris" : [ "http://www.mendeley.com/documents/?uuid=a27e18c2-da0f-4748-abb1-e3a6c950e309" ] }, { "id" : "ITEM-7", "itemData" : { "DOI" : "10.3389/fnagi.2015.00120", "ISBN" : "1663-4365", "ISSN" : "16634365", "PMID" : "26150788", "abstract" : "World life expectancy is increasing and many populations will begin to age rapidly. The impeding prevalence of a greater number of older people living longer lives will have significant social and economic implications. It is important to understand how older people make economic and social decisions. Aging can be associated with a \"phenomenon of decline\" and also greater wisdom. This paper seeks to examine the relationship between wisdom and aging. It reviews and connects the behavioral sciences and neuroscience literature on age differences in the following social and economic decision making domains that represent subcomponents of wisdom: (1) prosocial behavior in experimental economic games and competitive situations; (2) resolving social conflicts; (3) emotional homeostasis; (4) self-reflection; (5) dealing effectively with uncertainty in the domains of risk, ambiguity and intertemporal choice. Overall, we find a lack of research into how older people make economic and social decisions. There is, however, some evidence that older adults outperform young adults on certain subcomponents of wisdom, but the exact relationship between old age and each subcomponent remains unclear. A better understanding of these relationships holds the potential to alleviate a wide range of mental health problems, and has broad implications for social policies aimed at the elderly.", "author" : [ { "dropping-particle" : "", "family" : "Lim", "given" : "Kenneth Teck Kiat", "non-dropping-particle" : "", "parse-names" : false, "suffix" : "" }, { "dropping-particle" : "", "family" : "Yu", "given" : "Rongjun", "non-dropping-particle" : "", "parse-names" : false, "suffix" : "" } ], "container-title" : "Frontiers in Aging Neuroscience", "id" : "ITEM-7", "issue" : "JUN", "issued" : { "date-parts" : [ [ "2015" ] ] }, "page" : "1-11", "title" : "Aging and wisdom: Age-related changes in economic and social decision making", "type" : "article-journal", "volume" : "7" }, "uris" : [ "http://www.mendeley.com/documents/?uuid=22ca1d73-3d77-4e2d-9d47-6469d7c14309" ] } ], "mendeley" : { "formattedCitation" : "(Brown &amp; Ridderinkhof, 2009; Hsu, Lin, &amp; McNamara, 2008; Lim &amp; Yu, 2015; L\u00f6ckenhoff, 2011; Mather, 2006; Peters, Hess, V\u00e4stfj\u00e4ll, &amp; Auman, 2007; Spreng, 2016)", "plainTextFormattedCitation" : "(Brown &amp; Ridderinkhof, 2009; Hsu, Lin, &amp; McNamara, 2008; Lim &amp; Yu, 2015; L\u00f6ckenhoff, 2011; Mather, 2006; Peters, Hess, V\u00e4stfj\u00e4ll, &amp; Auman, 2007; Spreng, 2016)", "previouslyFormattedCitation" : "(Brown &amp; Ridderinkhof, 2009; Hsu, Lin, &amp; McNamara, 2008; Lim &amp; Yu, 2015; L\u00f6ckenhoff, 2011; Mather, 2006; Peters, Hess, V\u00e4stfj\u00e4ll, &amp; Auman, 2007; Spreng, 2016)" }, "properties" : { "noteIndex" : 0 }, "schema" : "https://github.com/citation-style-language/schema/raw/master/csl-citation.json" }</w:instrText>
      </w:r>
      <w:r w:rsidR="00860C02" w:rsidRPr="00A305C4">
        <w:rPr>
          <w:rFonts w:ascii="Times New Roman" w:hAnsi="Times New Roman" w:cs="Times New Roman"/>
        </w:rPr>
        <w:fldChar w:fldCharType="separate"/>
      </w:r>
      <w:r w:rsidR="00860C02" w:rsidRPr="00A305C4">
        <w:rPr>
          <w:rFonts w:ascii="Times New Roman" w:hAnsi="Times New Roman" w:cs="Times New Roman"/>
          <w:noProof/>
        </w:rPr>
        <w:t>(Brown &amp; Ridderinkhof, 2009; Hsu, Lin, &amp; McNamara, 2008; Lim &amp; Yu, 2015; Löckenhoff, 2011; Mather, 2006; Peters, Hess, Västfjäll, &amp; Auman, 2007; Spreng, 2016)</w:t>
      </w:r>
      <w:r w:rsidR="00860C02" w:rsidRPr="00A305C4">
        <w:rPr>
          <w:rFonts w:ascii="Times New Roman" w:hAnsi="Times New Roman" w:cs="Times New Roman"/>
        </w:rPr>
        <w:fldChar w:fldCharType="end"/>
      </w:r>
      <w:r>
        <w:rPr>
          <w:rFonts w:ascii="Times New Roman" w:hAnsi="Times New Roman" w:cs="Times New Roman"/>
        </w:rPr>
        <w:t>.</w:t>
      </w:r>
    </w:p>
    <w:p w14:paraId="5AB736D5" w14:textId="2BCBD3D3" w:rsidR="00860C02" w:rsidRPr="00A305C4" w:rsidRDefault="001F03BF" w:rsidP="003437D0">
      <w:pPr>
        <w:pStyle w:val="ListParagraph"/>
        <w:numPr>
          <w:ilvl w:val="0"/>
          <w:numId w:val="10"/>
        </w:numPr>
        <w:tabs>
          <w:tab w:val="left" w:pos="720"/>
        </w:tabs>
        <w:rPr>
          <w:rFonts w:ascii="Times New Roman" w:hAnsi="Times New Roman" w:cs="Times New Roman"/>
        </w:rPr>
      </w:pPr>
      <w:r>
        <w:rPr>
          <w:rFonts w:ascii="Times New Roman" w:hAnsi="Times New Roman" w:cs="Times New Roman"/>
        </w:rPr>
        <w:t xml:space="preserve">After </w:t>
      </w:r>
      <w:r w:rsidR="00944D32">
        <w:rPr>
          <w:rFonts w:ascii="Times New Roman" w:hAnsi="Times New Roman" w:cs="Times New Roman"/>
        </w:rPr>
        <w:t>undertaking</w:t>
      </w:r>
      <w:r>
        <w:rPr>
          <w:rFonts w:ascii="Times New Roman" w:hAnsi="Times New Roman" w:cs="Times New Roman"/>
        </w:rPr>
        <w:t xml:space="preserve"> the first three steps, we </w:t>
      </w:r>
      <w:r w:rsidR="00860C02" w:rsidRPr="00A305C4">
        <w:rPr>
          <w:rFonts w:ascii="Times New Roman" w:hAnsi="Times New Roman" w:cs="Times New Roman"/>
        </w:rPr>
        <w:t>check</w:t>
      </w:r>
      <w:r>
        <w:rPr>
          <w:rFonts w:ascii="Times New Roman" w:hAnsi="Times New Roman" w:cs="Times New Roman"/>
        </w:rPr>
        <w:t>ed</w:t>
      </w:r>
      <w:r w:rsidR="00860C02" w:rsidRPr="00A305C4">
        <w:rPr>
          <w:rFonts w:ascii="Times New Roman" w:hAnsi="Times New Roman" w:cs="Times New Roman"/>
        </w:rPr>
        <w:t xml:space="preserve"> </w:t>
      </w:r>
      <w:r>
        <w:rPr>
          <w:rFonts w:ascii="Times New Roman" w:hAnsi="Times New Roman" w:cs="Times New Roman"/>
        </w:rPr>
        <w:t xml:space="preserve">the </w:t>
      </w:r>
      <w:r w:rsidR="00860C02" w:rsidRPr="00A305C4">
        <w:rPr>
          <w:rFonts w:ascii="Times New Roman" w:hAnsi="Times New Roman" w:cs="Times New Roman"/>
        </w:rPr>
        <w:t>references of the articles found through the searches above</w:t>
      </w:r>
      <w:r>
        <w:rPr>
          <w:rFonts w:ascii="Times New Roman" w:hAnsi="Times New Roman" w:cs="Times New Roman"/>
        </w:rPr>
        <w:t>.</w:t>
      </w:r>
    </w:p>
    <w:p w14:paraId="41BF6D1C" w14:textId="6A5B13A1" w:rsidR="00860C02" w:rsidRPr="00A305C4" w:rsidRDefault="00F5671C" w:rsidP="003437D0">
      <w:pPr>
        <w:pStyle w:val="ListParagraph"/>
        <w:numPr>
          <w:ilvl w:val="0"/>
          <w:numId w:val="10"/>
        </w:numPr>
        <w:tabs>
          <w:tab w:val="left" w:pos="720"/>
        </w:tabs>
        <w:rPr>
          <w:rFonts w:ascii="Times New Roman" w:hAnsi="Times New Roman" w:cs="Times New Roman"/>
        </w:rPr>
      </w:pPr>
      <w:r>
        <w:rPr>
          <w:rFonts w:ascii="Times New Roman" w:hAnsi="Times New Roman" w:cs="Times New Roman"/>
        </w:rPr>
        <w:t xml:space="preserve">In December 2017 we </w:t>
      </w:r>
      <w:r w:rsidR="00860C02" w:rsidRPr="00A305C4">
        <w:rPr>
          <w:rFonts w:ascii="Times New Roman" w:hAnsi="Times New Roman" w:cs="Times New Roman"/>
        </w:rPr>
        <w:t>emailed</w:t>
      </w:r>
      <w:r w:rsidR="00C1324A">
        <w:rPr>
          <w:rFonts w:ascii="Times New Roman" w:hAnsi="Times New Roman" w:cs="Times New Roman"/>
        </w:rPr>
        <w:t xml:space="preserve"> to</w:t>
      </w:r>
      <w:r w:rsidR="00860C02" w:rsidRPr="00A305C4">
        <w:rPr>
          <w:rFonts w:ascii="Times New Roman" w:hAnsi="Times New Roman" w:cs="Times New Roman"/>
        </w:rPr>
        <w:t xml:space="preserve"> list serv</w:t>
      </w:r>
      <w:r>
        <w:rPr>
          <w:rFonts w:ascii="Times New Roman" w:hAnsi="Times New Roman" w:cs="Times New Roman"/>
        </w:rPr>
        <w:t>e</w:t>
      </w:r>
      <w:r w:rsidR="00860C02" w:rsidRPr="00A305C4">
        <w:rPr>
          <w:rFonts w:ascii="Times New Roman" w:hAnsi="Times New Roman" w:cs="Times New Roman"/>
        </w:rPr>
        <w:t>s for unpublished results or data</w:t>
      </w:r>
      <w:r>
        <w:rPr>
          <w:rFonts w:ascii="Times New Roman" w:hAnsi="Times New Roman" w:cs="Times New Roman"/>
        </w:rPr>
        <w:t xml:space="preserve">. </w:t>
      </w:r>
      <w:r w:rsidR="00860C02" w:rsidRPr="00A305C4">
        <w:rPr>
          <w:rFonts w:ascii="Times New Roman" w:hAnsi="Times New Roman" w:cs="Times New Roman"/>
        </w:rPr>
        <w:t>(Society for Judgment and Decision Making; European Assoc</w:t>
      </w:r>
      <w:r w:rsidR="00C73D63">
        <w:rPr>
          <w:rFonts w:ascii="Times New Roman" w:hAnsi="Times New Roman" w:cs="Times New Roman"/>
        </w:rPr>
        <w:t>iation for Decision Making);</w:t>
      </w:r>
    </w:p>
    <w:p w14:paraId="4437D8A4" w14:textId="4ABA2C35" w:rsidR="00C73D63" w:rsidRDefault="00F5671C" w:rsidP="00541B89">
      <w:pPr>
        <w:pStyle w:val="ListParagraph"/>
        <w:numPr>
          <w:ilvl w:val="0"/>
          <w:numId w:val="10"/>
        </w:numPr>
        <w:tabs>
          <w:tab w:val="left" w:pos="720"/>
        </w:tabs>
        <w:rPr>
          <w:rFonts w:ascii="Times New Roman" w:hAnsi="Times New Roman" w:cs="Times New Roman"/>
        </w:rPr>
      </w:pPr>
      <w:r>
        <w:rPr>
          <w:rFonts w:ascii="Times New Roman" w:hAnsi="Times New Roman" w:cs="Times New Roman"/>
        </w:rPr>
        <w:t>In April 2017 we uploaded our</w:t>
      </w:r>
      <w:r w:rsidR="00860C02" w:rsidRPr="00A305C4">
        <w:rPr>
          <w:rFonts w:ascii="Times New Roman" w:hAnsi="Times New Roman" w:cs="Times New Roman"/>
        </w:rPr>
        <w:t xml:space="preserve"> preregistration on the Open Science Framework and ResearchGate</w:t>
      </w:r>
      <w:r>
        <w:rPr>
          <w:rFonts w:ascii="Times New Roman" w:hAnsi="Times New Roman" w:cs="Times New Roman"/>
        </w:rPr>
        <w:t>,</w:t>
      </w:r>
      <w:r w:rsidR="00860C02" w:rsidRPr="00A305C4">
        <w:rPr>
          <w:rFonts w:ascii="Times New Roman" w:hAnsi="Times New Roman" w:cs="Times New Roman"/>
        </w:rPr>
        <w:t xml:space="preserve"> advertising our efforts and asking for any addition</w:t>
      </w:r>
      <w:r w:rsidR="00C73D63">
        <w:rPr>
          <w:rFonts w:ascii="Times New Roman" w:hAnsi="Times New Roman" w:cs="Times New Roman"/>
        </w:rPr>
        <w:t>al references, results, or data</w:t>
      </w:r>
      <w:r>
        <w:rPr>
          <w:rFonts w:ascii="Times New Roman" w:hAnsi="Times New Roman" w:cs="Times New Roman"/>
        </w:rPr>
        <w:t>.</w:t>
      </w:r>
    </w:p>
    <w:p w14:paraId="152EA098" w14:textId="77777777" w:rsidR="00C73D63" w:rsidRDefault="00C73D63" w:rsidP="00541B89">
      <w:pPr>
        <w:tabs>
          <w:tab w:val="left" w:pos="720"/>
        </w:tabs>
        <w:rPr>
          <w:rFonts w:ascii="Times New Roman" w:hAnsi="Times New Roman" w:cs="Times New Roman"/>
        </w:rPr>
      </w:pPr>
    </w:p>
    <w:p w14:paraId="48489F5E" w14:textId="05FE8A7A" w:rsidR="00C73D63" w:rsidRDefault="00BB4E49" w:rsidP="00541B89">
      <w:pPr>
        <w:tabs>
          <w:tab w:val="left" w:pos="720"/>
        </w:tabs>
        <w:rPr>
          <w:rFonts w:ascii="Times New Roman" w:hAnsi="Times New Roman" w:cs="Times New Roman"/>
        </w:rPr>
      </w:pPr>
      <w:r>
        <w:rPr>
          <w:rFonts w:ascii="Times New Roman" w:hAnsi="Times New Roman" w:cs="Times New Roman"/>
        </w:rPr>
        <w:tab/>
      </w:r>
      <w:r w:rsidR="00C73D63" w:rsidRPr="00F705A5">
        <w:rPr>
          <w:rFonts w:ascii="Times New Roman" w:hAnsi="Times New Roman" w:cs="Times New Roman"/>
        </w:rPr>
        <w:t xml:space="preserve">Most of these procedures were outlined in our preregistration. </w:t>
      </w:r>
      <w:r w:rsidR="00D2346D">
        <w:rPr>
          <w:rFonts w:ascii="Times New Roman" w:hAnsi="Times New Roman" w:cs="Times New Roman"/>
        </w:rPr>
        <w:t xml:space="preserve">Details of the search can be found on </w:t>
      </w:r>
      <w:r w:rsidR="002879DF">
        <w:rPr>
          <w:rFonts w:ascii="Times New Roman" w:hAnsi="Times New Roman" w:cs="Times New Roman"/>
        </w:rPr>
        <w:t xml:space="preserve">our OSF repository at </w:t>
      </w:r>
      <w:hyperlink r:id="rId8" w:history="1">
        <w:r w:rsidR="002879DF" w:rsidRPr="001D6A89">
          <w:rPr>
            <w:rStyle w:val="Hyperlink"/>
            <w:rFonts w:ascii="Times New Roman" w:hAnsi="Times New Roman" w:cs="Times New Roman"/>
          </w:rPr>
          <w:t>https://osf.io/ch9eg/</w:t>
        </w:r>
      </w:hyperlink>
      <w:r w:rsidR="002879DF">
        <w:rPr>
          <w:rFonts w:ascii="Times New Roman" w:hAnsi="Times New Roman" w:cs="Times New Roman"/>
        </w:rPr>
        <w:t>. The k</w:t>
      </w:r>
      <w:r w:rsidR="00F705A5" w:rsidRPr="00F705A5">
        <w:rPr>
          <w:rFonts w:ascii="Times New Roman" w:hAnsi="Times New Roman" w:cs="Times New Roman"/>
        </w:rPr>
        <w:t xml:space="preserve">eyword search (Point 1 above) resulted in the following numbers of hits: </w:t>
      </w:r>
      <w:proofErr w:type="spellStart"/>
      <w:r w:rsidR="00F705A5" w:rsidRPr="00F705A5">
        <w:rPr>
          <w:rFonts w:ascii="Times New Roman" w:hAnsi="Times New Roman" w:cs="Times New Roman"/>
        </w:rPr>
        <w:t>Pubmed</w:t>
      </w:r>
      <w:proofErr w:type="spellEnd"/>
      <w:r w:rsidR="00F705A5" w:rsidRPr="00F705A5">
        <w:rPr>
          <w:rFonts w:ascii="Times New Roman" w:hAnsi="Times New Roman" w:cs="Times New Roman"/>
        </w:rPr>
        <w:t xml:space="preserve"> (167), </w:t>
      </w:r>
      <w:proofErr w:type="spellStart"/>
      <w:r w:rsidR="00F705A5" w:rsidRPr="00F705A5">
        <w:rPr>
          <w:rFonts w:ascii="Times New Roman" w:hAnsi="Times New Roman" w:cs="Times New Roman"/>
        </w:rPr>
        <w:t>PsycInfo</w:t>
      </w:r>
      <w:proofErr w:type="spellEnd"/>
      <w:r w:rsidR="00F705A5" w:rsidRPr="00F705A5">
        <w:rPr>
          <w:rFonts w:ascii="Times New Roman" w:hAnsi="Times New Roman" w:cs="Times New Roman"/>
        </w:rPr>
        <w:t xml:space="preserve"> (152), and WOS (714).</w:t>
      </w:r>
      <w:r w:rsidR="00E42FAC">
        <w:rPr>
          <w:rFonts w:ascii="Times New Roman" w:hAnsi="Times New Roman" w:cs="Times New Roman"/>
        </w:rPr>
        <w:t xml:space="preserve"> </w:t>
      </w:r>
      <w:r w:rsidR="002879DF">
        <w:rPr>
          <w:rFonts w:ascii="Times New Roman" w:hAnsi="Times New Roman" w:cs="Times New Roman"/>
        </w:rPr>
        <w:t>The a</w:t>
      </w:r>
      <w:r w:rsidR="00F705A5" w:rsidRPr="00F705A5">
        <w:rPr>
          <w:rFonts w:ascii="Times New Roman" w:hAnsi="Times New Roman" w:cs="Times New Roman"/>
        </w:rPr>
        <w:t>rticle citation</w:t>
      </w:r>
      <w:r w:rsidR="002879DF">
        <w:rPr>
          <w:rFonts w:ascii="Times New Roman" w:hAnsi="Times New Roman" w:cs="Times New Roman"/>
        </w:rPr>
        <w:t xml:space="preserve"> search</w:t>
      </w:r>
      <w:r w:rsidR="00F705A5" w:rsidRPr="00F705A5">
        <w:rPr>
          <w:rFonts w:ascii="Times New Roman" w:hAnsi="Times New Roman" w:cs="Times New Roman"/>
        </w:rPr>
        <w:t xml:space="preserve"> (Point 2 above) resulted in the following number of hits: </w:t>
      </w:r>
      <w:proofErr w:type="spellStart"/>
      <w:r w:rsidR="00F705A5" w:rsidRPr="00F705A5">
        <w:rPr>
          <w:rFonts w:ascii="Times New Roman" w:hAnsi="Times New Roman" w:cs="Times New Roman"/>
        </w:rPr>
        <w:t>Pubmed</w:t>
      </w:r>
      <w:proofErr w:type="spellEnd"/>
      <w:r w:rsidR="00F705A5" w:rsidRPr="00F705A5">
        <w:rPr>
          <w:rFonts w:ascii="Times New Roman" w:hAnsi="Times New Roman" w:cs="Times New Roman"/>
        </w:rPr>
        <w:t xml:space="preserve"> (801), </w:t>
      </w:r>
      <w:proofErr w:type="spellStart"/>
      <w:r w:rsidR="00CD36B4">
        <w:rPr>
          <w:rFonts w:ascii="Times New Roman" w:hAnsi="Times New Roman" w:cs="Times New Roman"/>
        </w:rPr>
        <w:t>PsycInfo</w:t>
      </w:r>
      <w:proofErr w:type="spellEnd"/>
      <w:r w:rsidR="00CD36B4">
        <w:rPr>
          <w:rFonts w:ascii="Times New Roman" w:hAnsi="Times New Roman" w:cs="Times New Roman"/>
        </w:rPr>
        <w:t xml:space="preserve"> (598) and WOS (2603). </w:t>
      </w:r>
      <w:r w:rsidR="00F705A5" w:rsidRPr="00F705A5">
        <w:rPr>
          <w:rFonts w:ascii="Times New Roman" w:hAnsi="Times New Roman" w:cs="Times New Roman"/>
        </w:rPr>
        <w:t>All papers retrieved were collected in a Zotero group and then uploaded into</w:t>
      </w:r>
      <w:r w:rsidR="00F5671C">
        <w:rPr>
          <w:rFonts w:ascii="Times New Roman" w:hAnsi="Times New Roman" w:cs="Times New Roman"/>
        </w:rPr>
        <w:t xml:space="preserve"> the online software,</w:t>
      </w:r>
      <w:r w:rsidR="00F705A5" w:rsidRPr="00F705A5">
        <w:rPr>
          <w:rFonts w:ascii="Times New Roman" w:hAnsi="Times New Roman" w:cs="Times New Roman"/>
        </w:rPr>
        <w:t xml:space="preserve"> </w:t>
      </w:r>
      <w:proofErr w:type="spellStart"/>
      <w:r w:rsidR="00F705A5" w:rsidRPr="00F705A5">
        <w:rPr>
          <w:rFonts w:ascii="Times New Roman" w:hAnsi="Times New Roman" w:cs="Times New Roman"/>
        </w:rPr>
        <w:t>Covidence</w:t>
      </w:r>
      <w:proofErr w:type="spellEnd"/>
      <w:r w:rsidR="00F5671C">
        <w:rPr>
          <w:rFonts w:ascii="Times New Roman" w:hAnsi="Times New Roman" w:cs="Times New Roman"/>
        </w:rPr>
        <w:t xml:space="preserve">. </w:t>
      </w:r>
      <w:r w:rsidR="00F705A5" w:rsidRPr="00F705A5">
        <w:rPr>
          <w:rFonts w:ascii="Times New Roman" w:hAnsi="Times New Roman" w:cs="Times New Roman"/>
        </w:rPr>
        <w:t>(</w:t>
      </w:r>
      <w:r w:rsidR="00F705A5" w:rsidRPr="00F705A5">
        <w:rPr>
          <w:rFonts w:ascii="Times New Roman" w:hAnsi="Times New Roman" w:cs="Times New Roman"/>
          <w:highlight w:val="yellow"/>
        </w:rPr>
        <w:t xml:space="preserve">cite </w:t>
      </w:r>
      <w:proofErr w:type="spellStart"/>
      <w:r w:rsidR="00F705A5" w:rsidRPr="00F705A5">
        <w:rPr>
          <w:rFonts w:ascii="Times New Roman" w:hAnsi="Times New Roman" w:cs="Times New Roman"/>
          <w:highlight w:val="yellow"/>
        </w:rPr>
        <w:t>Covidence</w:t>
      </w:r>
      <w:proofErr w:type="spellEnd"/>
      <w:r w:rsidR="00F705A5" w:rsidRPr="00F705A5">
        <w:rPr>
          <w:rFonts w:ascii="Times New Roman" w:hAnsi="Times New Roman" w:cs="Times New Roman"/>
        </w:rPr>
        <w:t>)</w:t>
      </w:r>
      <w:r>
        <w:rPr>
          <w:rFonts w:ascii="Times New Roman" w:hAnsi="Times New Roman" w:cs="Times New Roman"/>
        </w:rPr>
        <w:t xml:space="preserve">. </w:t>
      </w:r>
      <w:r w:rsidR="009073A6">
        <w:rPr>
          <w:rFonts w:ascii="Times New Roman" w:hAnsi="Times New Roman" w:cs="Times New Roman"/>
        </w:rPr>
        <w:t xml:space="preserve">In the literature review process, we used </w:t>
      </w:r>
      <w:proofErr w:type="spellStart"/>
      <w:r w:rsidR="00F5671C">
        <w:rPr>
          <w:rFonts w:ascii="Times New Roman" w:hAnsi="Times New Roman" w:cs="Times New Roman"/>
        </w:rPr>
        <w:t>Covidence</w:t>
      </w:r>
      <w:proofErr w:type="spellEnd"/>
      <w:r w:rsidR="00F5671C">
        <w:rPr>
          <w:rFonts w:ascii="Times New Roman" w:hAnsi="Times New Roman" w:cs="Times New Roman"/>
        </w:rPr>
        <w:t xml:space="preserve"> </w:t>
      </w:r>
      <w:r w:rsidR="009073A6">
        <w:rPr>
          <w:rFonts w:ascii="Times New Roman" w:hAnsi="Times New Roman" w:cs="Times New Roman"/>
        </w:rPr>
        <w:t xml:space="preserve">for the abstract and full-text </w:t>
      </w:r>
      <w:r w:rsidR="00F5671C">
        <w:rPr>
          <w:rFonts w:ascii="Times New Roman" w:hAnsi="Times New Roman" w:cs="Times New Roman"/>
        </w:rPr>
        <w:t>screening</w:t>
      </w:r>
      <w:r w:rsidR="009073A6">
        <w:rPr>
          <w:rFonts w:ascii="Times New Roman" w:hAnsi="Times New Roman" w:cs="Times New Roman"/>
        </w:rPr>
        <w:t xml:space="preserve">, but also for extracting the relevant data for our analysis. </w:t>
      </w:r>
      <w:r w:rsidR="00C5728E" w:rsidRPr="003D52F7">
        <w:rPr>
          <w:rFonts w:ascii="Times New Roman" w:hAnsi="Times New Roman" w:cs="Times New Roman"/>
        </w:rPr>
        <w:t>All articles were first screened by abstract</w:t>
      </w:r>
      <w:ins w:id="65" w:author="Microsoft Office User" w:date="2019-09-10T11:09:00Z">
        <w:r w:rsidR="00D56676">
          <w:rPr>
            <w:rFonts w:ascii="Times New Roman" w:hAnsi="Times New Roman" w:cs="Times New Roman"/>
          </w:rPr>
          <w:t xml:space="preserve"> and</w:t>
        </w:r>
      </w:ins>
      <w:r w:rsidR="00C5728E" w:rsidRPr="003D52F7">
        <w:rPr>
          <w:rFonts w:ascii="Times New Roman" w:hAnsi="Times New Roman" w:cs="Times New Roman"/>
        </w:rPr>
        <w:t xml:space="preserve"> studies were excluded if they clearly did not meet the inclusion criteria listed</w:t>
      </w:r>
      <w:r w:rsidR="00C5728E">
        <w:rPr>
          <w:rFonts w:ascii="Times New Roman" w:hAnsi="Times New Roman" w:cs="Times New Roman"/>
        </w:rPr>
        <w:t xml:space="preserve"> below</w:t>
      </w:r>
      <w:r w:rsidR="00C5728E" w:rsidRPr="003D52F7">
        <w:rPr>
          <w:rFonts w:ascii="Times New Roman" w:hAnsi="Times New Roman" w:cs="Times New Roman"/>
        </w:rPr>
        <w:t>. If the information was ambiguous</w:t>
      </w:r>
      <w:r w:rsidR="00D56676">
        <w:rPr>
          <w:rFonts w:ascii="Times New Roman" w:hAnsi="Times New Roman" w:cs="Times New Roman"/>
        </w:rPr>
        <w:t>,</w:t>
      </w:r>
      <w:r w:rsidR="00C5728E" w:rsidRPr="003D52F7">
        <w:rPr>
          <w:rFonts w:ascii="Times New Roman" w:hAnsi="Times New Roman" w:cs="Times New Roman"/>
        </w:rPr>
        <w:t xml:space="preserve"> the study was included for full-text screening. For example, if the age range was not explicitly </w:t>
      </w:r>
      <w:r w:rsidR="00C5728E">
        <w:rPr>
          <w:rFonts w:ascii="Times New Roman" w:hAnsi="Times New Roman" w:cs="Times New Roman"/>
        </w:rPr>
        <w:t xml:space="preserve">stated </w:t>
      </w:r>
      <w:r w:rsidR="00C5728E" w:rsidRPr="003D52F7">
        <w:rPr>
          <w:rFonts w:ascii="Times New Roman" w:hAnsi="Times New Roman" w:cs="Times New Roman"/>
        </w:rPr>
        <w:t xml:space="preserve">in the abstract (e.g., undergraduates) the study was </w:t>
      </w:r>
      <w:r w:rsidR="00C5728E">
        <w:rPr>
          <w:rFonts w:ascii="Times New Roman" w:hAnsi="Times New Roman" w:cs="Times New Roman"/>
        </w:rPr>
        <w:t>included for the full-text screen</w:t>
      </w:r>
      <w:r w:rsidR="00C5728E" w:rsidRPr="003D52F7">
        <w:rPr>
          <w:rFonts w:ascii="Times New Roman" w:hAnsi="Times New Roman" w:cs="Times New Roman"/>
        </w:rPr>
        <w:t>.</w:t>
      </w:r>
      <w:r w:rsidR="00C5728E">
        <w:rPr>
          <w:rFonts w:ascii="Times New Roman" w:hAnsi="Times New Roman" w:cs="Times New Roman"/>
        </w:rPr>
        <w:t xml:space="preserve"> </w:t>
      </w:r>
      <w:r w:rsidR="00C1324A" w:rsidRPr="00C1324A">
        <w:rPr>
          <w:rFonts w:ascii="Times New Roman" w:hAnsi="Times New Roman" w:cs="Times New Roman"/>
        </w:rPr>
        <w:t>At all stages there were two individuals performing the screening</w:t>
      </w:r>
      <w:r w:rsidR="00140611">
        <w:rPr>
          <w:rFonts w:ascii="Times New Roman" w:hAnsi="Times New Roman" w:cs="Times New Roman"/>
        </w:rPr>
        <w:t xml:space="preserve"> (ZF &amp; SA)</w:t>
      </w:r>
      <w:r w:rsidR="00C1324A" w:rsidRPr="00C1324A">
        <w:rPr>
          <w:rFonts w:ascii="Times New Roman" w:hAnsi="Times New Roman" w:cs="Times New Roman"/>
        </w:rPr>
        <w:t xml:space="preserve">. In case of a conflict a third independent individual </w:t>
      </w:r>
      <w:r w:rsidR="00140611">
        <w:rPr>
          <w:rFonts w:ascii="Times New Roman" w:hAnsi="Times New Roman" w:cs="Times New Roman"/>
        </w:rPr>
        <w:t xml:space="preserve">(KS) </w:t>
      </w:r>
      <w:r w:rsidR="00C1324A" w:rsidRPr="00C1324A">
        <w:rPr>
          <w:rFonts w:ascii="Times New Roman" w:hAnsi="Times New Roman" w:cs="Times New Roman"/>
        </w:rPr>
        <w:t>resolved the issue by going through the disagreed studies</w:t>
      </w:r>
      <w:r w:rsidR="00C1324A">
        <w:rPr>
          <w:rFonts w:ascii="Times New Roman" w:hAnsi="Times New Roman" w:cs="Times New Roman"/>
        </w:rPr>
        <w:t>.</w:t>
      </w:r>
    </w:p>
    <w:p w14:paraId="4011A738" w14:textId="77777777" w:rsidR="00B94FEA" w:rsidRPr="00A305C4" w:rsidRDefault="00B94FEA" w:rsidP="00541B89">
      <w:pPr>
        <w:tabs>
          <w:tab w:val="left" w:pos="720"/>
        </w:tabs>
        <w:rPr>
          <w:rFonts w:ascii="Times New Roman" w:hAnsi="Times New Roman" w:cs="Times New Roman"/>
        </w:rPr>
      </w:pPr>
    </w:p>
    <w:p w14:paraId="3EEF4676" w14:textId="77777777" w:rsidR="00860C02" w:rsidRPr="00A305C4" w:rsidRDefault="00860C02" w:rsidP="00541B89">
      <w:pPr>
        <w:tabs>
          <w:tab w:val="left" w:pos="720"/>
        </w:tabs>
        <w:rPr>
          <w:rFonts w:ascii="Times New Roman" w:hAnsi="Times New Roman" w:cs="Times New Roman"/>
          <w:i/>
        </w:rPr>
      </w:pPr>
      <w:r w:rsidRPr="00A305C4">
        <w:rPr>
          <w:rFonts w:ascii="Times New Roman" w:hAnsi="Times New Roman" w:cs="Times New Roman"/>
          <w:i/>
        </w:rPr>
        <w:t>Inclusion criteria</w:t>
      </w:r>
    </w:p>
    <w:p w14:paraId="7C6EE41F" w14:textId="77777777" w:rsidR="00860C02" w:rsidRPr="00A305C4" w:rsidRDefault="00860C02" w:rsidP="00541B89">
      <w:pPr>
        <w:tabs>
          <w:tab w:val="left" w:pos="720"/>
        </w:tabs>
        <w:rPr>
          <w:rFonts w:ascii="Times New Roman" w:hAnsi="Times New Roman" w:cs="Times New Roman"/>
        </w:rPr>
      </w:pPr>
    </w:p>
    <w:p w14:paraId="45326F80" w14:textId="4EC4E785" w:rsidR="00860C02" w:rsidRDefault="00960A40" w:rsidP="00541B89">
      <w:pPr>
        <w:tabs>
          <w:tab w:val="left" w:pos="720"/>
        </w:tabs>
        <w:rPr>
          <w:rFonts w:ascii="Times New Roman" w:hAnsi="Times New Roman" w:cs="Times New Roman"/>
        </w:rPr>
      </w:pPr>
      <w:r>
        <w:rPr>
          <w:rFonts w:ascii="Times New Roman" w:hAnsi="Times New Roman" w:cs="Times New Roman"/>
        </w:rPr>
        <w:tab/>
      </w:r>
      <w:r w:rsidR="00860C02" w:rsidRPr="00A305C4">
        <w:rPr>
          <w:rFonts w:ascii="Times New Roman" w:hAnsi="Times New Roman" w:cs="Times New Roman"/>
        </w:rPr>
        <w:t>We used the following eligibility criteria:</w:t>
      </w:r>
    </w:p>
    <w:p w14:paraId="39E787CC" w14:textId="77777777" w:rsidR="00C51053" w:rsidRPr="00A305C4" w:rsidRDefault="00C51053" w:rsidP="00541B89">
      <w:pPr>
        <w:tabs>
          <w:tab w:val="left" w:pos="720"/>
        </w:tabs>
        <w:rPr>
          <w:rFonts w:ascii="Times New Roman" w:hAnsi="Times New Roman" w:cs="Times New Roman"/>
        </w:rPr>
      </w:pPr>
    </w:p>
    <w:p w14:paraId="3AEC4D41" w14:textId="262D514A" w:rsidR="00860C02" w:rsidRPr="00A305C4" w:rsidRDefault="009073A6" w:rsidP="003437D0">
      <w:pPr>
        <w:pStyle w:val="ListParagraph"/>
        <w:numPr>
          <w:ilvl w:val="0"/>
          <w:numId w:val="9"/>
        </w:numPr>
        <w:tabs>
          <w:tab w:val="left" w:pos="720"/>
        </w:tabs>
        <w:rPr>
          <w:rFonts w:ascii="Times New Roman" w:hAnsi="Times New Roman" w:cs="Times New Roman"/>
        </w:rPr>
      </w:pPr>
      <w:r>
        <w:rPr>
          <w:rFonts w:ascii="Times New Roman" w:hAnsi="Times New Roman" w:cs="Times New Roman"/>
        </w:rPr>
        <w:t>s</w:t>
      </w:r>
      <w:r w:rsidR="00860C02" w:rsidRPr="00A305C4">
        <w:rPr>
          <w:rFonts w:ascii="Times New Roman" w:hAnsi="Times New Roman" w:cs="Times New Roman"/>
        </w:rPr>
        <w:t xml:space="preserve">tudies must report results based on a behavioral measure of temporal discounting involving real or hypothetical rewards, or results based on a self-report questionnaire of temporal discounting behavior;  </w:t>
      </w:r>
    </w:p>
    <w:p w14:paraId="165C8298" w14:textId="62541B07" w:rsidR="00860C02" w:rsidRPr="00A305C4" w:rsidRDefault="00860C02" w:rsidP="003437D0">
      <w:pPr>
        <w:pStyle w:val="ListParagraph"/>
        <w:numPr>
          <w:ilvl w:val="0"/>
          <w:numId w:val="9"/>
        </w:numPr>
        <w:tabs>
          <w:tab w:val="left" w:pos="720"/>
        </w:tabs>
        <w:rPr>
          <w:rFonts w:ascii="Times New Roman" w:hAnsi="Times New Roman" w:cs="Times New Roman"/>
        </w:rPr>
      </w:pPr>
      <w:r w:rsidRPr="00A305C4">
        <w:rPr>
          <w:rFonts w:ascii="Times New Roman" w:hAnsi="Times New Roman" w:cs="Times New Roman"/>
        </w:rPr>
        <w:t>studies must report a temporal discounting outcome (e.g. proportion of choices, k parameter, area under the curve, indifference points) concerning at least one comparison between a group of younger (ca. 18-35 years) and older (ca. 65-85 years) individuals, reporting the outcome for each age group (mean, standard deviation) in numerical or graphical format, at test statistic that can be used to compute an effect size corresponding to age-related differences, or this information is attainable from the authors; or</w:t>
      </w:r>
    </w:p>
    <w:p w14:paraId="760ABBBC" w14:textId="77777777" w:rsidR="00860C02" w:rsidRPr="00A305C4" w:rsidRDefault="00860C02" w:rsidP="003437D0">
      <w:pPr>
        <w:pStyle w:val="ListParagraph"/>
        <w:numPr>
          <w:ilvl w:val="0"/>
          <w:numId w:val="9"/>
        </w:numPr>
        <w:tabs>
          <w:tab w:val="left" w:pos="720"/>
        </w:tabs>
        <w:rPr>
          <w:rFonts w:ascii="Times New Roman" w:hAnsi="Times New Roman" w:cs="Times New Roman"/>
        </w:rPr>
      </w:pPr>
      <w:r w:rsidRPr="00A305C4">
        <w:rPr>
          <w:rFonts w:ascii="Times New Roman" w:hAnsi="Times New Roman" w:cs="Times New Roman"/>
        </w:rPr>
        <w:lastRenderedPageBreak/>
        <w:t>studies must report a correlation between age and at least one measure of temporal discounting in an adult sample (i.e., majority of respondents are older than 18) and a minimum age range of 25 years, or this information is attainable from the authors;</w:t>
      </w:r>
    </w:p>
    <w:p w14:paraId="14D1162F" w14:textId="77777777" w:rsidR="00860C02" w:rsidRPr="00A305C4" w:rsidRDefault="00860C02" w:rsidP="00541B89">
      <w:pPr>
        <w:tabs>
          <w:tab w:val="left" w:pos="720"/>
        </w:tabs>
        <w:rPr>
          <w:rFonts w:ascii="Times New Roman" w:hAnsi="Times New Roman" w:cs="Times New Roman"/>
        </w:rPr>
      </w:pPr>
    </w:p>
    <w:p w14:paraId="344CB85B" w14:textId="77777777" w:rsidR="00860C02" w:rsidRPr="00A305C4" w:rsidRDefault="00860C02" w:rsidP="00541B89">
      <w:pPr>
        <w:tabs>
          <w:tab w:val="left" w:pos="720"/>
        </w:tabs>
        <w:rPr>
          <w:rFonts w:ascii="Times New Roman" w:hAnsi="Times New Roman" w:cs="Times New Roman"/>
          <w:i/>
        </w:rPr>
      </w:pPr>
      <w:r w:rsidRPr="00A305C4">
        <w:rPr>
          <w:rFonts w:ascii="Times New Roman" w:hAnsi="Times New Roman" w:cs="Times New Roman"/>
          <w:i/>
        </w:rPr>
        <w:t>Exclusion criteria</w:t>
      </w:r>
    </w:p>
    <w:p w14:paraId="7E494622" w14:textId="77777777" w:rsidR="00860C02" w:rsidRPr="00A305C4" w:rsidRDefault="00860C02" w:rsidP="00541B89">
      <w:pPr>
        <w:tabs>
          <w:tab w:val="left" w:pos="720"/>
        </w:tabs>
        <w:rPr>
          <w:rFonts w:ascii="Times New Roman" w:hAnsi="Times New Roman" w:cs="Times New Roman"/>
        </w:rPr>
      </w:pPr>
    </w:p>
    <w:p w14:paraId="5C1486B4" w14:textId="3A41BB96" w:rsidR="00860C02" w:rsidRDefault="00960A40" w:rsidP="00541B89">
      <w:pPr>
        <w:tabs>
          <w:tab w:val="left" w:pos="720"/>
        </w:tabs>
        <w:rPr>
          <w:rFonts w:ascii="Times New Roman" w:hAnsi="Times New Roman" w:cs="Times New Roman"/>
        </w:rPr>
      </w:pPr>
      <w:r>
        <w:rPr>
          <w:rFonts w:ascii="Times New Roman" w:hAnsi="Times New Roman" w:cs="Times New Roman"/>
        </w:rPr>
        <w:tab/>
      </w:r>
      <w:r w:rsidR="00860C02" w:rsidRPr="00A305C4">
        <w:rPr>
          <w:rFonts w:ascii="Times New Roman" w:hAnsi="Times New Roman" w:cs="Times New Roman"/>
        </w:rPr>
        <w:t xml:space="preserve">We limited our analyses to those studies that focus on the effect of age on temporal discounting. Studies or measures </w:t>
      </w:r>
      <w:r w:rsidR="00C5728E">
        <w:rPr>
          <w:rFonts w:ascii="Times New Roman" w:hAnsi="Times New Roman" w:cs="Times New Roman"/>
        </w:rPr>
        <w:t>were</w:t>
      </w:r>
      <w:r w:rsidR="00860C02" w:rsidRPr="00A305C4">
        <w:rPr>
          <w:rFonts w:ascii="Times New Roman" w:hAnsi="Times New Roman" w:cs="Times New Roman"/>
        </w:rPr>
        <w:t xml:space="preserve"> excluded if:</w:t>
      </w:r>
    </w:p>
    <w:p w14:paraId="02515CE1" w14:textId="77777777" w:rsidR="00C51053" w:rsidRPr="00A305C4" w:rsidRDefault="00C51053" w:rsidP="00541B89">
      <w:pPr>
        <w:tabs>
          <w:tab w:val="left" w:pos="720"/>
        </w:tabs>
        <w:rPr>
          <w:rFonts w:ascii="Times New Roman" w:hAnsi="Times New Roman" w:cs="Times New Roman"/>
        </w:rPr>
      </w:pPr>
    </w:p>
    <w:p w14:paraId="1A808714" w14:textId="77777777" w:rsidR="00860C02" w:rsidRPr="00A305C4" w:rsidRDefault="00860C02" w:rsidP="003437D0">
      <w:pPr>
        <w:pStyle w:val="ListParagraph"/>
        <w:numPr>
          <w:ilvl w:val="0"/>
          <w:numId w:val="8"/>
        </w:numPr>
        <w:tabs>
          <w:tab w:val="left" w:pos="720"/>
        </w:tabs>
        <w:rPr>
          <w:rFonts w:ascii="Times New Roman" w:hAnsi="Times New Roman" w:cs="Times New Roman"/>
        </w:rPr>
      </w:pPr>
      <w:r w:rsidRPr="00A305C4">
        <w:rPr>
          <w:rFonts w:ascii="Times New Roman" w:hAnsi="Times New Roman" w:cs="Times New Roman"/>
        </w:rPr>
        <w:t xml:space="preserve">the sample was a subsample of another included study; </w:t>
      </w:r>
    </w:p>
    <w:p w14:paraId="4FCABC04" w14:textId="11E6D789" w:rsidR="00860C02" w:rsidRPr="00A305C4" w:rsidRDefault="00860C02" w:rsidP="003437D0">
      <w:pPr>
        <w:pStyle w:val="ListParagraph"/>
        <w:numPr>
          <w:ilvl w:val="0"/>
          <w:numId w:val="8"/>
        </w:numPr>
        <w:tabs>
          <w:tab w:val="left" w:pos="720"/>
        </w:tabs>
        <w:rPr>
          <w:rFonts w:ascii="Times New Roman" w:hAnsi="Times New Roman" w:cs="Times New Roman"/>
        </w:rPr>
      </w:pPr>
      <w:r w:rsidRPr="00A305C4">
        <w:rPr>
          <w:rFonts w:ascii="Times New Roman" w:hAnsi="Times New Roman" w:cs="Times New Roman"/>
        </w:rPr>
        <w:t>the sample primarily consists of patients with cognitive-impairment (e.g. Parkinson’s, Alzheimer’s, or Mild Cognitive Impairment) or other disorders that are known to influence cognition (e.g. depression, ADHD</w:t>
      </w:r>
      <w:r w:rsidR="00BB4E49">
        <w:rPr>
          <w:rFonts w:ascii="Times New Roman" w:hAnsi="Times New Roman" w:cs="Times New Roman"/>
        </w:rPr>
        <w:t>, addictive disorders</w:t>
      </w:r>
      <w:r w:rsidRPr="00A305C4">
        <w:rPr>
          <w:rFonts w:ascii="Times New Roman" w:hAnsi="Times New Roman" w:cs="Times New Roman"/>
        </w:rPr>
        <w:t>);</w:t>
      </w:r>
      <w:ins w:id="66" w:author="Microsoft Office User" w:date="2019-09-09T10:29:00Z">
        <w:r w:rsidR="00C5728E">
          <w:rPr>
            <w:rFonts w:ascii="Times New Roman" w:hAnsi="Times New Roman" w:cs="Times New Roman"/>
          </w:rPr>
          <w:t xml:space="preserve"> </w:t>
        </w:r>
      </w:ins>
      <w:del w:id="67" w:author="Microsoft Office User" w:date="2019-09-09T10:29:00Z">
        <w:r w:rsidRPr="00A305C4" w:rsidDel="00C5728E">
          <w:rPr>
            <w:rFonts w:ascii="Times New Roman" w:hAnsi="Times New Roman" w:cs="Times New Roman"/>
          </w:rPr>
          <w:delText xml:space="preserve"> or</w:delText>
        </w:r>
      </w:del>
    </w:p>
    <w:p w14:paraId="2F9BD6AC" w14:textId="7E240735" w:rsidR="00860C02" w:rsidRDefault="00860C02" w:rsidP="003437D0">
      <w:pPr>
        <w:pStyle w:val="ListParagraph"/>
        <w:numPr>
          <w:ilvl w:val="0"/>
          <w:numId w:val="8"/>
        </w:numPr>
        <w:tabs>
          <w:tab w:val="left" w:pos="720"/>
        </w:tabs>
        <w:rPr>
          <w:ins w:id="68" w:author="Microsoft Office User" w:date="2019-09-09T10:30:00Z"/>
          <w:rFonts w:ascii="Times New Roman" w:hAnsi="Times New Roman" w:cs="Times New Roman"/>
        </w:rPr>
      </w:pPr>
      <w:r w:rsidRPr="00A305C4">
        <w:rPr>
          <w:rFonts w:ascii="Times New Roman" w:hAnsi="Times New Roman" w:cs="Times New Roman"/>
        </w:rPr>
        <w:t>the measure examines probability or effort discounting</w:t>
      </w:r>
      <w:r w:rsidR="00F23A69">
        <w:rPr>
          <w:rFonts w:ascii="Times New Roman" w:hAnsi="Times New Roman" w:cs="Times New Roman"/>
        </w:rPr>
        <w:t xml:space="preserve"> or combines temporal discounting with probability or effort discounting</w:t>
      </w:r>
      <w:ins w:id="69" w:author="Microsoft Office User" w:date="2019-09-09T10:30:00Z">
        <w:r w:rsidR="00C5728E">
          <w:rPr>
            <w:rFonts w:ascii="Times New Roman" w:hAnsi="Times New Roman" w:cs="Times New Roman"/>
          </w:rPr>
          <w:t xml:space="preserve">; </w:t>
        </w:r>
      </w:ins>
      <w:del w:id="70" w:author="Microsoft Office User" w:date="2019-09-09T10:29:00Z">
        <w:r w:rsidRPr="00A305C4" w:rsidDel="00C5728E">
          <w:rPr>
            <w:rFonts w:ascii="Times New Roman" w:hAnsi="Times New Roman" w:cs="Times New Roman"/>
          </w:rPr>
          <w:delText>.</w:delText>
        </w:r>
      </w:del>
    </w:p>
    <w:p w14:paraId="57C8D813" w14:textId="01643B09" w:rsidR="00C5728E" w:rsidRDefault="00C5728E" w:rsidP="003437D0">
      <w:pPr>
        <w:pStyle w:val="ListParagraph"/>
        <w:numPr>
          <w:ilvl w:val="0"/>
          <w:numId w:val="8"/>
        </w:numPr>
        <w:tabs>
          <w:tab w:val="left" w:pos="720"/>
        </w:tabs>
        <w:rPr>
          <w:ins w:id="71" w:author="Microsoft Office User" w:date="2019-09-09T10:31:00Z"/>
          <w:rFonts w:ascii="Times New Roman" w:hAnsi="Times New Roman" w:cs="Times New Roman"/>
        </w:rPr>
      </w:pPr>
      <w:ins w:id="72" w:author="Microsoft Office User" w:date="2019-09-09T10:30:00Z">
        <w:r>
          <w:rPr>
            <w:rFonts w:ascii="Times New Roman" w:hAnsi="Times New Roman" w:cs="Times New Roman"/>
          </w:rPr>
          <w:t>a reward other than monetary reward was used (e.g. juice reward)</w:t>
        </w:r>
      </w:ins>
      <w:ins w:id="73" w:author="Microsoft Office User" w:date="2019-09-09T10:31:00Z">
        <w:r w:rsidR="004B1FF0">
          <w:rPr>
            <w:rFonts w:ascii="Times New Roman" w:hAnsi="Times New Roman" w:cs="Times New Roman"/>
          </w:rPr>
          <w:t xml:space="preserve">; or </w:t>
        </w:r>
      </w:ins>
    </w:p>
    <w:p w14:paraId="7D39791F" w14:textId="60397B0B" w:rsidR="004B1FF0" w:rsidRPr="00A305C4" w:rsidRDefault="004B1FF0" w:rsidP="003437D0">
      <w:pPr>
        <w:pStyle w:val="ListParagraph"/>
        <w:numPr>
          <w:ilvl w:val="0"/>
          <w:numId w:val="8"/>
        </w:numPr>
        <w:tabs>
          <w:tab w:val="left" w:pos="720"/>
        </w:tabs>
        <w:rPr>
          <w:rFonts w:ascii="Times New Roman" w:hAnsi="Times New Roman" w:cs="Times New Roman"/>
        </w:rPr>
      </w:pPr>
      <w:ins w:id="74" w:author="Microsoft Office User" w:date="2019-09-09T10:31:00Z">
        <w:r>
          <w:rPr>
            <w:rFonts w:ascii="Times New Roman" w:hAnsi="Times New Roman" w:cs="Times New Roman"/>
          </w:rPr>
          <w:t>the study was not included in a peer-reviewed publication (e.g. thesis or book chapter).</w:t>
        </w:r>
      </w:ins>
    </w:p>
    <w:p w14:paraId="18905AA2" w14:textId="2466200E" w:rsidR="00BB4E49" w:rsidRDefault="00BB4E49" w:rsidP="00541B89">
      <w:pPr>
        <w:tabs>
          <w:tab w:val="left" w:pos="720"/>
        </w:tabs>
        <w:rPr>
          <w:rFonts w:ascii="Times New Roman" w:hAnsi="Times New Roman" w:cs="Times New Roman"/>
        </w:rPr>
      </w:pPr>
      <w:r>
        <w:rPr>
          <w:rFonts w:ascii="Times New Roman" w:hAnsi="Times New Roman" w:cs="Times New Roman"/>
        </w:rPr>
        <w:tab/>
      </w:r>
    </w:p>
    <w:p w14:paraId="7A6C3625" w14:textId="5C58F128" w:rsidR="00BB4E49" w:rsidDel="00C5728E" w:rsidRDefault="00BB4E49" w:rsidP="00541B89">
      <w:pPr>
        <w:tabs>
          <w:tab w:val="left" w:pos="720"/>
        </w:tabs>
        <w:rPr>
          <w:del w:id="75" w:author="Microsoft Office User" w:date="2019-09-09T10:24:00Z"/>
          <w:rFonts w:ascii="Times New Roman" w:hAnsi="Times New Roman" w:cs="Times New Roman"/>
        </w:rPr>
      </w:pPr>
      <w:r>
        <w:rPr>
          <w:rFonts w:ascii="Times New Roman" w:hAnsi="Times New Roman" w:cs="Times New Roman"/>
        </w:rPr>
        <w:tab/>
      </w:r>
      <w:r w:rsidR="00B94FEA">
        <w:rPr>
          <w:rFonts w:ascii="Times New Roman" w:hAnsi="Times New Roman" w:cs="Times New Roman"/>
        </w:rPr>
        <w:t xml:space="preserve">Title and abstract screen resulted in </w:t>
      </w:r>
      <w:r w:rsidR="00B94FEA" w:rsidRPr="00B94FEA">
        <w:rPr>
          <w:rFonts w:ascii="Times New Roman" w:hAnsi="Times New Roman" w:cs="Times New Roman"/>
          <w:highlight w:val="yellow"/>
        </w:rPr>
        <w:t>&lt;</w:t>
      </w:r>
      <w:ins w:id="76" w:author="Microsoft Office User" w:date="2019-09-10T14:22:00Z">
        <w:r w:rsidR="004D6D07">
          <w:rPr>
            <w:rFonts w:ascii="Times New Roman" w:hAnsi="Times New Roman" w:cs="Times New Roman"/>
            <w:highlight w:val="yellow"/>
          </w:rPr>
          <w:t>641</w:t>
        </w:r>
      </w:ins>
      <w:del w:id="77" w:author="Microsoft Office User" w:date="2019-09-10T14:22:00Z">
        <w:r w:rsidR="00B94FEA" w:rsidRPr="00B94FEA" w:rsidDel="004D6D07">
          <w:rPr>
            <w:rFonts w:ascii="Times New Roman" w:hAnsi="Times New Roman" w:cs="Times New Roman"/>
            <w:highlight w:val="yellow"/>
          </w:rPr>
          <w:delText>update 361</w:delText>
        </w:r>
      </w:del>
      <w:r w:rsidR="00B94FEA" w:rsidRPr="00B94FEA">
        <w:rPr>
          <w:rFonts w:ascii="Times New Roman" w:hAnsi="Times New Roman" w:cs="Times New Roman"/>
          <w:highlight w:val="yellow"/>
        </w:rPr>
        <w:t>&gt;</w:t>
      </w:r>
      <w:r w:rsidR="00B94FEA">
        <w:rPr>
          <w:rFonts w:ascii="Times New Roman" w:hAnsi="Times New Roman" w:cs="Times New Roman"/>
        </w:rPr>
        <w:t xml:space="preserve"> references which were then subjected to full-text screening. This resulted in a total of </w:t>
      </w:r>
      <w:r w:rsidR="00B94FEA" w:rsidRPr="00B94FEA">
        <w:rPr>
          <w:rFonts w:ascii="Times New Roman" w:hAnsi="Times New Roman" w:cs="Times New Roman"/>
          <w:highlight w:val="yellow"/>
        </w:rPr>
        <w:t>&lt;</w:t>
      </w:r>
      <w:ins w:id="78" w:author="Microsoft Office User" w:date="2019-09-10T14:22:00Z">
        <w:r w:rsidR="004D6D07">
          <w:rPr>
            <w:rFonts w:ascii="Times New Roman" w:hAnsi="Times New Roman" w:cs="Times New Roman"/>
            <w:highlight w:val="yellow"/>
          </w:rPr>
          <w:t>31</w:t>
        </w:r>
      </w:ins>
      <w:r w:rsidR="00B94FEA" w:rsidRPr="00B94FEA">
        <w:rPr>
          <w:rFonts w:ascii="Times New Roman" w:hAnsi="Times New Roman" w:cs="Times New Roman"/>
          <w:highlight w:val="yellow"/>
        </w:rPr>
        <w:t>&gt;</w:t>
      </w:r>
      <w:r w:rsidR="00B94FEA">
        <w:rPr>
          <w:rFonts w:ascii="Times New Roman" w:hAnsi="Times New Roman" w:cs="Times New Roman"/>
        </w:rPr>
        <w:t xml:space="preserve"> studies for inclusion in our analyses.</w:t>
      </w:r>
      <w:ins w:id="79" w:author="Microsoft Office User" w:date="2019-09-09T10:24:00Z">
        <w:r w:rsidR="00C5728E">
          <w:rPr>
            <w:rFonts w:ascii="Times New Roman" w:hAnsi="Times New Roman" w:cs="Times New Roman"/>
          </w:rPr>
          <w:t xml:space="preserve"> Reasons for exclusions, along with numbers</w:t>
        </w:r>
      </w:ins>
      <w:ins w:id="80" w:author="Microsoft Office User" w:date="2019-09-09T10:25:00Z">
        <w:r w:rsidR="00C5728E">
          <w:rPr>
            <w:rFonts w:ascii="Times New Roman" w:hAnsi="Times New Roman" w:cs="Times New Roman"/>
          </w:rPr>
          <w:t xml:space="preserve"> of studies excluded for those reasons</w:t>
        </w:r>
      </w:ins>
      <w:ins w:id="81" w:author="Microsoft Office User" w:date="2019-09-09T10:24:00Z">
        <w:r w:rsidR="00C5728E">
          <w:rPr>
            <w:rFonts w:ascii="Times New Roman" w:hAnsi="Times New Roman" w:cs="Times New Roman"/>
          </w:rPr>
          <w:t xml:space="preserve">, can be seen in Table 1. </w:t>
        </w:r>
      </w:ins>
    </w:p>
    <w:p w14:paraId="393E2CB6" w14:textId="605FEBE6" w:rsidR="00B94FEA" w:rsidRPr="00A305C4" w:rsidRDefault="00B94FEA" w:rsidP="00B94FEA">
      <w:pPr>
        <w:tabs>
          <w:tab w:val="left" w:pos="720"/>
        </w:tabs>
        <w:rPr>
          <w:rFonts w:ascii="Times New Roman" w:hAnsi="Times New Roman" w:cs="Times New Roman"/>
        </w:rPr>
      </w:pPr>
      <w:r>
        <w:rPr>
          <w:rFonts w:ascii="Times New Roman" w:hAnsi="Times New Roman" w:cs="Times New Roman"/>
        </w:rPr>
        <w:t>In addition to the systematic literature search, direct contact with researchers (Points 5 and 6) resulted in &lt;</w:t>
      </w:r>
      <w:r w:rsidRPr="00B94FEA">
        <w:rPr>
          <w:rFonts w:ascii="Times New Roman" w:hAnsi="Times New Roman" w:cs="Times New Roman"/>
          <w:highlight w:val="yellow"/>
        </w:rPr>
        <w:t>blank&gt;</w:t>
      </w:r>
      <w:r>
        <w:rPr>
          <w:rFonts w:ascii="Times New Roman" w:hAnsi="Times New Roman" w:cs="Times New Roman"/>
        </w:rPr>
        <w:t xml:space="preserve"> unpublished data sets. Collectively, a total of &lt;</w:t>
      </w:r>
      <w:r w:rsidRPr="004B1FF0">
        <w:rPr>
          <w:rFonts w:ascii="Times New Roman" w:hAnsi="Times New Roman" w:cs="Times New Roman"/>
          <w:highlight w:val="yellow"/>
          <w:rPrChange w:id="82" w:author="Microsoft Office User" w:date="2019-09-09T10:31:00Z">
            <w:rPr>
              <w:rFonts w:ascii="Times New Roman" w:hAnsi="Times New Roman" w:cs="Times New Roman"/>
            </w:rPr>
          </w:rPrChange>
        </w:rPr>
        <w:t>num</w:t>
      </w:r>
      <w:r>
        <w:rPr>
          <w:rFonts w:ascii="Times New Roman" w:hAnsi="Times New Roman" w:cs="Times New Roman"/>
        </w:rPr>
        <w:t xml:space="preserve">&gt; independent publications were included (see Figure 1 </w:t>
      </w:r>
      <w:r w:rsidRPr="00D56676">
        <w:rPr>
          <w:rFonts w:ascii="Times New Roman" w:hAnsi="Times New Roman" w:cs="Times New Roman"/>
          <w:highlight w:val="yellow"/>
          <w:rPrChange w:id="83" w:author="Microsoft Office User" w:date="2019-09-10T11:11:00Z">
            <w:rPr>
              <w:rFonts w:ascii="Times New Roman" w:hAnsi="Times New Roman" w:cs="Times New Roman"/>
            </w:rPr>
          </w:rPrChange>
        </w:rPr>
        <w:t>which will be PRISMA flow chart</w:t>
      </w:r>
      <w:r>
        <w:rPr>
          <w:rFonts w:ascii="Times New Roman" w:hAnsi="Times New Roman" w:cs="Times New Roman"/>
        </w:rPr>
        <w:t>).</w:t>
      </w:r>
    </w:p>
    <w:p w14:paraId="069413DB" w14:textId="79CA6D15" w:rsidR="00B94FEA" w:rsidRDefault="00B94FEA" w:rsidP="00541B89">
      <w:pPr>
        <w:tabs>
          <w:tab w:val="left" w:pos="720"/>
        </w:tabs>
        <w:rPr>
          <w:rFonts w:ascii="Times New Roman" w:hAnsi="Times New Roman" w:cs="Times New Roman"/>
        </w:rPr>
      </w:pPr>
    </w:p>
    <w:p w14:paraId="2CB9D608" w14:textId="6E1394EA" w:rsidR="006639FD" w:rsidRPr="00A305C4" w:rsidRDefault="006639FD" w:rsidP="006639FD">
      <w:pPr>
        <w:tabs>
          <w:tab w:val="left" w:pos="720"/>
        </w:tabs>
        <w:rPr>
          <w:rFonts w:ascii="Times New Roman" w:hAnsi="Times New Roman" w:cs="Times New Roman"/>
        </w:rPr>
      </w:pPr>
      <w:r>
        <w:rPr>
          <w:rFonts w:ascii="Times New Roman" w:hAnsi="Times New Roman" w:cs="Times New Roman"/>
        </w:rPr>
        <w:tab/>
        <w:t>Most of these procedures were outlined in the preregistration. However, there were a few changes we made to our procedures as we began the systematic review. Fir</w:t>
      </w:r>
      <w:r w:rsidR="00C5728E">
        <w:rPr>
          <w:rFonts w:ascii="Times New Roman" w:hAnsi="Times New Roman" w:cs="Times New Roman"/>
        </w:rPr>
        <w:t>st, the</w:t>
      </w:r>
      <w:r w:rsidR="00C5728E" w:rsidRPr="00F705A5">
        <w:rPr>
          <w:rFonts w:ascii="Times New Roman" w:hAnsi="Times New Roman" w:cs="Times New Roman"/>
        </w:rPr>
        <w:t xml:space="preserve"> W</w:t>
      </w:r>
      <w:ins w:id="84" w:author="Microsoft Office User" w:date="2019-09-10T11:13:00Z">
        <w:r w:rsidR="00D56676">
          <w:rPr>
            <w:rFonts w:ascii="Times New Roman" w:hAnsi="Times New Roman" w:cs="Times New Roman"/>
          </w:rPr>
          <w:t xml:space="preserve">eb of </w:t>
        </w:r>
      </w:ins>
      <w:del w:id="85" w:author="Microsoft Office User" w:date="2019-09-10T11:13:00Z">
        <w:r w:rsidR="00C5728E" w:rsidRPr="00F705A5" w:rsidDel="00D56676">
          <w:rPr>
            <w:rFonts w:ascii="Times New Roman" w:hAnsi="Times New Roman" w:cs="Times New Roman"/>
          </w:rPr>
          <w:delText>O</w:delText>
        </w:r>
      </w:del>
      <w:r w:rsidR="00C5728E" w:rsidRPr="00F705A5">
        <w:rPr>
          <w:rFonts w:ascii="Times New Roman" w:hAnsi="Times New Roman" w:cs="Times New Roman"/>
        </w:rPr>
        <w:t>S</w:t>
      </w:r>
      <w:ins w:id="86" w:author="Microsoft Office User" w:date="2019-09-10T11:13:00Z">
        <w:r w:rsidR="00D56676">
          <w:rPr>
            <w:rFonts w:ascii="Times New Roman" w:hAnsi="Times New Roman" w:cs="Times New Roman"/>
          </w:rPr>
          <w:t>cience</w:t>
        </w:r>
      </w:ins>
      <w:r w:rsidR="00C5728E" w:rsidRPr="00F705A5">
        <w:rPr>
          <w:rFonts w:ascii="Times New Roman" w:hAnsi="Times New Roman" w:cs="Times New Roman"/>
        </w:rPr>
        <w:t xml:space="preserve"> database search, as well as </w:t>
      </w:r>
      <w:r w:rsidR="00C5728E">
        <w:rPr>
          <w:rFonts w:ascii="Times New Roman" w:hAnsi="Times New Roman" w:cs="Times New Roman"/>
        </w:rPr>
        <w:t>an expanded list of keyword search terms were added</w:t>
      </w:r>
      <w:ins w:id="87" w:author="Microsoft Office User" w:date="2019-09-10T11:15:00Z">
        <w:r w:rsidR="00D56676">
          <w:rPr>
            <w:rFonts w:ascii="Times New Roman" w:hAnsi="Times New Roman" w:cs="Times New Roman"/>
          </w:rPr>
          <w:t xml:space="preserve"> (see Appendix for full list of search terms)</w:t>
        </w:r>
      </w:ins>
      <w:ins w:id="88" w:author="Microsoft Office User" w:date="2019-09-10T14:22:00Z">
        <w:r w:rsidR="007132DF">
          <w:rPr>
            <w:rFonts w:ascii="Times New Roman" w:hAnsi="Times New Roman" w:cs="Times New Roman"/>
          </w:rPr>
          <w:t xml:space="preserve"> to the </w:t>
        </w:r>
      </w:ins>
      <w:ins w:id="89" w:author="Microsoft Office User" w:date="2019-09-10T14:23:00Z">
        <w:r w:rsidR="007132DF">
          <w:rPr>
            <w:rFonts w:ascii="Times New Roman" w:hAnsi="Times New Roman" w:cs="Times New Roman"/>
          </w:rPr>
          <w:t>search criteria</w:t>
        </w:r>
      </w:ins>
      <w:r w:rsidR="00C5728E">
        <w:rPr>
          <w:rFonts w:ascii="Times New Roman" w:hAnsi="Times New Roman" w:cs="Times New Roman"/>
        </w:rPr>
        <w:t>. Second,</w:t>
      </w:r>
      <w:r>
        <w:rPr>
          <w:rFonts w:ascii="Times New Roman" w:hAnsi="Times New Roman" w:cs="Times New Roman"/>
        </w:rPr>
        <w:t xml:space="preserve"> we expanded the exclusion criteria to explicitly exclude addictive disorders like drug or alcohol addiction and pathological gambling</w:t>
      </w:r>
      <w:ins w:id="90" w:author="Microsoft Office User" w:date="2019-09-10T14:23:00Z">
        <w:r w:rsidR="007132DF">
          <w:rPr>
            <w:rFonts w:ascii="Times New Roman" w:hAnsi="Times New Roman" w:cs="Times New Roman"/>
          </w:rPr>
          <w:t xml:space="preserve">. We also </w:t>
        </w:r>
      </w:ins>
      <w:del w:id="91" w:author="Microsoft Office User" w:date="2019-09-10T14:23:00Z">
        <w:r w:rsidR="00C5728E" w:rsidDel="007132DF">
          <w:rPr>
            <w:rFonts w:ascii="Times New Roman" w:hAnsi="Times New Roman" w:cs="Times New Roman"/>
          </w:rPr>
          <w:delText xml:space="preserve"> and </w:delText>
        </w:r>
      </w:del>
      <w:del w:id="92" w:author="Microsoft Office User" w:date="2019-09-10T11:17:00Z">
        <w:r w:rsidDel="00D56676">
          <w:rPr>
            <w:rFonts w:ascii="Times New Roman" w:hAnsi="Times New Roman" w:cs="Times New Roman"/>
          </w:rPr>
          <w:delText>we</w:delText>
        </w:r>
        <w:r w:rsidR="00C5728E" w:rsidDel="00D56676">
          <w:rPr>
            <w:rFonts w:ascii="Times New Roman" w:hAnsi="Times New Roman" w:cs="Times New Roman"/>
          </w:rPr>
          <w:delText xml:space="preserve"> </w:delText>
        </w:r>
        <w:r w:rsidDel="00D56676">
          <w:rPr>
            <w:rFonts w:ascii="Times New Roman" w:hAnsi="Times New Roman" w:cs="Times New Roman"/>
          </w:rPr>
          <w:delText xml:space="preserve">limited our inclusion criteria to </w:delText>
        </w:r>
      </w:del>
      <w:ins w:id="93" w:author="Microsoft Office User" w:date="2019-09-10T11:17:00Z">
        <w:r w:rsidR="00D56676">
          <w:rPr>
            <w:rFonts w:ascii="Times New Roman" w:hAnsi="Times New Roman" w:cs="Times New Roman"/>
          </w:rPr>
          <w:t xml:space="preserve">excluded </w:t>
        </w:r>
      </w:ins>
      <w:r>
        <w:rPr>
          <w:rFonts w:ascii="Times New Roman" w:hAnsi="Times New Roman" w:cs="Times New Roman"/>
        </w:rPr>
        <w:t xml:space="preserve">studies </w:t>
      </w:r>
      <w:del w:id="94" w:author="Microsoft Office User" w:date="2019-09-10T11:17:00Z">
        <w:r w:rsidDel="00D56676">
          <w:rPr>
            <w:rFonts w:ascii="Times New Roman" w:hAnsi="Times New Roman" w:cs="Times New Roman"/>
          </w:rPr>
          <w:delText xml:space="preserve">reporting </w:delText>
        </w:r>
      </w:del>
      <w:ins w:id="95" w:author="Microsoft Office User" w:date="2019-09-10T11:17:00Z">
        <w:r w:rsidR="00D56676">
          <w:rPr>
            <w:rFonts w:ascii="Times New Roman" w:hAnsi="Times New Roman" w:cs="Times New Roman"/>
          </w:rPr>
          <w:t xml:space="preserve">using non-monetary </w:t>
        </w:r>
      </w:ins>
      <w:del w:id="96" w:author="Microsoft Office User" w:date="2019-09-10T11:17:00Z">
        <w:r w:rsidDel="00D56676">
          <w:rPr>
            <w:rFonts w:ascii="Times New Roman" w:hAnsi="Times New Roman" w:cs="Times New Roman"/>
          </w:rPr>
          <w:delText xml:space="preserve">monetary </w:delText>
        </w:r>
      </w:del>
      <w:r>
        <w:rPr>
          <w:rFonts w:ascii="Times New Roman" w:hAnsi="Times New Roman" w:cs="Times New Roman"/>
        </w:rPr>
        <w:t>rewards. Third, b</w:t>
      </w:r>
      <w:r w:rsidRPr="003D52F7">
        <w:rPr>
          <w:rFonts w:ascii="Times New Roman" w:hAnsi="Times New Roman" w:cs="Times New Roman"/>
        </w:rPr>
        <w:t xml:space="preserve">ook chapters and dissertations were excluded, </w:t>
      </w:r>
      <w:r>
        <w:rPr>
          <w:rFonts w:ascii="Times New Roman" w:hAnsi="Times New Roman" w:cs="Times New Roman"/>
        </w:rPr>
        <w:t xml:space="preserve">with the reasoning that </w:t>
      </w:r>
      <w:r w:rsidRPr="003D52F7">
        <w:rPr>
          <w:rFonts w:ascii="Times New Roman" w:hAnsi="Times New Roman" w:cs="Times New Roman"/>
        </w:rPr>
        <w:t>they are not peer reviewed</w:t>
      </w:r>
      <w:r>
        <w:rPr>
          <w:rFonts w:ascii="Times New Roman" w:hAnsi="Times New Roman" w:cs="Times New Roman"/>
        </w:rPr>
        <w:t>. Fourth, we excluded any study which we could not access through the University of B</w:t>
      </w:r>
      <w:ins w:id="97" w:author="Microsoft Office User" w:date="2019-09-10T14:22:00Z">
        <w:r w:rsidR="004D6D07">
          <w:rPr>
            <w:rFonts w:ascii="Times New Roman" w:hAnsi="Times New Roman" w:cs="Times New Roman"/>
          </w:rPr>
          <w:t>a</w:t>
        </w:r>
      </w:ins>
      <w:del w:id="98" w:author="Microsoft Office User" w:date="2019-09-10T14:22:00Z">
        <w:r w:rsidDel="004D6D07">
          <w:rPr>
            <w:rFonts w:ascii="Times New Roman" w:hAnsi="Times New Roman" w:cs="Times New Roman"/>
          </w:rPr>
          <w:delText>ä</w:delText>
        </w:r>
      </w:del>
      <w:r>
        <w:rPr>
          <w:rFonts w:ascii="Times New Roman" w:hAnsi="Times New Roman" w:cs="Times New Roman"/>
        </w:rPr>
        <w:t>sel or Duke University libraries and were not freely available online.</w:t>
      </w:r>
    </w:p>
    <w:p w14:paraId="65C7B380" w14:textId="0678545E" w:rsidR="00B94FEA" w:rsidRDefault="00B94FEA" w:rsidP="00541B89">
      <w:pPr>
        <w:tabs>
          <w:tab w:val="left" w:pos="720"/>
        </w:tabs>
        <w:rPr>
          <w:rFonts w:ascii="Times New Roman" w:hAnsi="Times New Roman" w:cs="Times New Roman"/>
        </w:rPr>
      </w:pPr>
    </w:p>
    <w:p w14:paraId="5149508C" w14:textId="77777777" w:rsidR="006639FD" w:rsidRPr="00A305C4" w:rsidRDefault="006639FD" w:rsidP="00541B89">
      <w:pPr>
        <w:tabs>
          <w:tab w:val="left" w:pos="720"/>
        </w:tabs>
        <w:rPr>
          <w:rFonts w:ascii="Times New Roman" w:hAnsi="Times New Roman" w:cs="Times New Roman"/>
        </w:rPr>
      </w:pPr>
    </w:p>
    <w:p w14:paraId="491E2BA6" w14:textId="77777777" w:rsidR="00860C02" w:rsidRPr="00A305C4" w:rsidRDefault="00860C02" w:rsidP="00541B89">
      <w:pPr>
        <w:tabs>
          <w:tab w:val="left" w:pos="720"/>
        </w:tabs>
        <w:rPr>
          <w:rFonts w:ascii="Times New Roman" w:hAnsi="Times New Roman" w:cs="Times New Roman"/>
          <w:i/>
        </w:rPr>
      </w:pPr>
      <w:r w:rsidRPr="00A305C4">
        <w:rPr>
          <w:rFonts w:ascii="Times New Roman" w:hAnsi="Times New Roman" w:cs="Times New Roman"/>
          <w:i/>
        </w:rPr>
        <w:t>Analyses</w:t>
      </w:r>
    </w:p>
    <w:p w14:paraId="257D4F54" w14:textId="77777777" w:rsidR="00860C02" w:rsidRPr="00A305C4" w:rsidRDefault="00860C02" w:rsidP="00541B89">
      <w:pPr>
        <w:tabs>
          <w:tab w:val="left" w:pos="720"/>
        </w:tabs>
        <w:rPr>
          <w:rFonts w:ascii="Times New Roman" w:hAnsi="Times New Roman" w:cs="Times New Roman"/>
          <w:i/>
        </w:rPr>
      </w:pPr>
    </w:p>
    <w:p w14:paraId="5359230E" w14:textId="453830FB" w:rsidR="00860C02" w:rsidRDefault="00960A40" w:rsidP="00541B89">
      <w:pPr>
        <w:tabs>
          <w:tab w:val="left" w:pos="720"/>
        </w:tabs>
        <w:rPr>
          <w:rFonts w:ascii="Times New Roman" w:hAnsi="Times New Roman" w:cs="Times New Roman"/>
        </w:rPr>
      </w:pPr>
      <w:r>
        <w:rPr>
          <w:rFonts w:ascii="Times New Roman" w:hAnsi="Times New Roman" w:cs="Times New Roman"/>
        </w:rPr>
        <w:tab/>
      </w:r>
      <w:r w:rsidR="00860C02" w:rsidRPr="00A305C4">
        <w:rPr>
          <w:rFonts w:ascii="Times New Roman" w:hAnsi="Times New Roman" w:cs="Times New Roman"/>
        </w:rPr>
        <w:t xml:space="preserve">Statistical analyses were carried out using the </w:t>
      </w:r>
      <w:proofErr w:type="spellStart"/>
      <w:r w:rsidR="00860C02" w:rsidRPr="00A305C4">
        <w:rPr>
          <w:rFonts w:ascii="Times New Roman" w:hAnsi="Times New Roman" w:cs="Times New Roman"/>
        </w:rPr>
        <w:t>metafor</w:t>
      </w:r>
      <w:proofErr w:type="spellEnd"/>
      <w:r w:rsidR="00860C02" w:rsidRPr="00A305C4">
        <w:rPr>
          <w:rFonts w:ascii="Times New Roman" w:hAnsi="Times New Roman" w:cs="Times New Roman"/>
        </w:rPr>
        <w:t xml:space="preserve"> package in R </w:t>
      </w:r>
      <w:r w:rsidR="00860C02" w:rsidRPr="00A305C4">
        <w:rPr>
          <w:rFonts w:ascii="Times New Roman" w:hAnsi="Times New Roman" w:cs="Times New Roman"/>
        </w:rPr>
        <w:fldChar w:fldCharType="begin" w:fldLock="1"/>
      </w:r>
      <w:r w:rsidR="00860C02" w:rsidRPr="00A305C4">
        <w:rPr>
          <w:rFonts w:ascii="Times New Roman" w:hAnsi="Times New Roman" w:cs="Times New Roman"/>
        </w:rPr>
        <w:instrText>ADDIN CSL_CITATION { "citationItems" : [ { "id" : "ITEM-1", "itemData" : { "author" : [ { "dropping-particle" : "", "family" : "Viechtbauer", "given" : "Wolfgang", "non-dropping-particle" : "", "parse-names" : false, "suffix" : "" } ], "id" : "ITEM-1", "issue" : "3", "issued" : { "date-parts" : [ [ "2010" ] ] }, "title" : "Conducting Meta-Analyses in R with the metafor Package", "type" : "article-journal", "volume" : "36" }, "uris" : [ "http://www.mendeley.com/documents/?uuid=0f7e1861-2822-4cff-8dd9-dccbf826a5d0" ] } ], "mendeley" : { "formattedCitation" : "(Viechtbauer, 2010)", "plainTextFormattedCitation" : "(Viechtbauer, 2010)", "previouslyFormattedCitation" : "(Viechtbauer, 2010)" }, "properties" : { "noteIndex" : 0 }, "schema" : "https://github.com/citation-style-language/schema/raw/master/csl-citation.json" }</w:instrText>
      </w:r>
      <w:r w:rsidR="00860C02" w:rsidRPr="00A305C4">
        <w:rPr>
          <w:rFonts w:ascii="Times New Roman" w:hAnsi="Times New Roman" w:cs="Times New Roman"/>
        </w:rPr>
        <w:fldChar w:fldCharType="separate"/>
      </w:r>
      <w:r w:rsidR="00860C02" w:rsidRPr="00A305C4">
        <w:rPr>
          <w:rFonts w:ascii="Times New Roman" w:hAnsi="Times New Roman" w:cs="Times New Roman"/>
          <w:noProof/>
        </w:rPr>
        <w:t>(</w:t>
      </w:r>
      <w:r w:rsidR="00860C02" w:rsidRPr="00A305C4">
        <w:rPr>
          <w:rFonts w:ascii="Times New Roman" w:hAnsi="Times New Roman" w:cs="Times New Roman"/>
          <w:noProof/>
          <w:highlight w:val="yellow"/>
        </w:rPr>
        <w:t>Viechtbauer, 2010)</w:t>
      </w:r>
      <w:r w:rsidR="00860C02" w:rsidRPr="00A305C4">
        <w:rPr>
          <w:rFonts w:ascii="Times New Roman" w:hAnsi="Times New Roman" w:cs="Times New Roman"/>
        </w:rPr>
        <w:fldChar w:fldCharType="end"/>
      </w:r>
      <w:r w:rsidR="00860C02" w:rsidRPr="00A305C4">
        <w:rPr>
          <w:rFonts w:ascii="Times New Roman" w:hAnsi="Times New Roman" w:cs="Times New Roman"/>
        </w:rPr>
        <w:t xml:space="preserve">.  We analyzed all temporal discounting outcomes (e.g. proportion of delay options, k values, area under the curve, indifference points) that </w:t>
      </w:r>
      <w:r w:rsidR="00B51E90" w:rsidRPr="00A305C4">
        <w:rPr>
          <w:rFonts w:ascii="Times New Roman" w:hAnsi="Times New Roman" w:cs="Times New Roman"/>
        </w:rPr>
        <w:t>were</w:t>
      </w:r>
      <w:r w:rsidR="00860C02" w:rsidRPr="00A305C4">
        <w:rPr>
          <w:rFonts w:ascii="Times New Roman" w:hAnsi="Times New Roman" w:cs="Times New Roman"/>
        </w:rPr>
        <w:t xml:space="preserve"> used in more than one study. To estimate the effect of age on temporal discounting, for each study we calculate</w:t>
      </w:r>
      <w:r w:rsidR="00F67739">
        <w:rPr>
          <w:rFonts w:ascii="Times New Roman" w:hAnsi="Times New Roman" w:cs="Times New Roman"/>
        </w:rPr>
        <w:t>d</w:t>
      </w:r>
      <w:r w:rsidR="00860C02" w:rsidRPr="00A305C4">
        <w:rPr>
          <w:rFonts w:ascii="Times New Roman" w:hAnsi="Times New Roman" w:cs="Times New Roman"/>
        </w:rPr>
        <w:t xml:space="preserve"> either: </w:t>
      </w:r>
    </w:p>
    <w:p w14:paraId="4A98A633" w14:textId="77777777" w:rsidR="00F67739" w:rsidRPr="00A305C4" w:rsidRDefault="00F67739" w:rsidP="00541B89">
      <w:pPr>
        <w:tabs>
          <w:tab w:val="left" w:pos="720"/>
        </w:tabs>
        <w:rPr>
          <w:rFonts w:ascii="Times New Roman" w:hAnsi="Times New Roman" w:cs="Times New Roman"/>
        </w:rPr>
      </w:pPr>
    </w:p>
    <w:p w14:paraId="63507F64" w14:textId="77777777" w:rsidR="003437D0" w:rsidRDefault="00860C02" w:rsidP="003437D0">
      <w:pPr>
        <w:pStyle w:val="ListParagraph"/>
        <w:numPr>
          <w:ilvl w:val="0"/>
          <w:numId w:val="7"/>
        </w:numPr>
        <w:tabs>
          <w:tab w:val="left" w:pos="720"/>
        </w:tabs>
        <w:rPr>
          <w:rFonts w:ascii="Times New Roman" w:hAnsi="Times New Roman" w:cs="Times New Roman"/>
        </w:rPr>
      </w:pPr>
      <w:r w:rsidRPr="00A305C4">
        <w:rPr>
          <w:rFonts w:ascii="Times New Roman" w:hAnsi="Times New Roman" w:cs="Times New Roman"/>
        </w:rPr>
        <w:t>the</w:t>
      </w:r>
      <w:r w:rsidR="003437D0">
        <w:rPr>
          <w:rFonts w:ascii="Times New Roman" w:hAnsi="Times New Roman" w:cs="Times New Roman"/>
        </w:rPr>
        <w:t xml:space="preserve"> </w:t>
      </w:r>
      <w:r w:rsidR="003437D0" w:rsidRPr="00A305C4">
        <w:rPr>
          <w:rFonts w:ascii="Times New Roman" w:hAnsi="Times New Roman" w:cs="Times New Roman"/>
        </w:rPr>
        <w:t xml:space="preserve">Fisher’s </w:t>
      </w:r>
      <w:r w:rsidR="003437D0" w:rsidRPr="00A305C4">
        <w:rPr>
          <w:rFonts w:ascii="Times New Roman" w:hAnsi="Times New Roman" w:cs="Times New Roman"/>
          <w:i/>
        </w:rPr>
        <w:t>z</w:t>
      </w:r>
      <w:r w:rsidR="003437D0" w:rsidRPr="00A305C4">
        <w:rPr>
          <w:rFonts w:ascii="Times New Roman" w:hAnsi="Times New Roman" w:cs="Times New Roman"/>
        </w:rPr>
        <w:t xml:space="preserve"> transformation</w:t>
      </w:r>
      <w:r w:rsidR="003437D0">
        <w:rPr>
          <w:rFonts w:ascii="Times New Roman" w:hAnsi="Times New Roman" w:cs="Times New Roman"/>
        </w:rPr>
        <w:t xml:space="preserve"> of the</w:t>
      </w:r>
      <w:r w:rsidRPr="00A305C4">
        <w:rPr>
          <w:rFonts w:ascii="Times New Roman" w:hAnsi="Times New Roman" w:cs="Times New Roman"/>
        </w:rPr>
        <w:t xml:space="preserve"> standardized mean difference (</w:t>
      </w:r>
      <w:r w:rsidRPr="00A305C4">
        <w:rPr>
          <w:rFonts w:ascii="Times New Roman" w:hAnsi="Times New Roman" w:cs="Times New Roman"/>
          <w:i/>
        </w:rPr>
        <w:t>d</w:t>
      </w:r>
      <w:r w:rsidRPr="00A305C4">
        <w:rPr>
          <w:rFonts w:ascii="Times New Roman" w:hAnsi="Times New Roman" w:cs="Times New Roman"/>
        </w:rPr>
        <w:t xml:space="preserve">) in discounting between two age groups; or </w:t>
      </w:r>
    </w:p>
    <w:p w14:paraId="04B6D6C4" w14:textId="22340C5A" w:rsidR="00860C02" w:rsidRPr="003437D0" w:rsidRDefault="00860C02" w:rsidP="003437D0">
      <w:pPr>
        <w:pStyle w:val="ListParagraph"/>
        <w:numPr>
          <w:ilvl w:val="0"/>
          <w:numId w:val="7"/>
        </w:numPr>
        <w:tabs>
          <w:tab w:val="left" w:pos="720"/>
        </w:tabs>
        <w:rPr>
          <w:rFonts w:ascii="Times New Roman" w:hAnsi="Times New Roman" w:cs="Times New Roman"/>
        </w:rPr>
      </w:pPr>
      <w:r w:rsidRPr="003437D0">
        <w:rPr>
          <w:rFonts w:ascii="Times New Roman" w:hAnsi="Times New Roman" w:cs="Times New Roman"/>
        </w:rPr>
        <w:t xml:space="preserve">the Fisher’s </w:t>
      </w:r>
      <w:r w:rsidRPr="003437D0">
        <w:rPr>
          <w:rFonts w:ascii="Times New Roman" w:hAnsi="Times New Roman" w:cs="Times New Roman"/>
          <w:i/>
        </w:rPr>
        <w:t>z</w:t>
      </w:r>
      <w:r w:rsidRPr="003437D0">
        <w:rPr>
          <w:rFonts w:ascii="Times New Roman" w:hAnsi="Times New Roman" w:cs="Times New Roman"/>
        </w:rPr>
        <w:t xml:space="preserve"> transformation of the correlation </w:t>
      </w:r>
      <w:r w:rsidRPr="003437D0">
        <w:rPr>
          <w:rFonts w:ascii="Times New Roman" w:hAnsi="Times New Roman" w:cs="Times New Roman"/>
          <w:i/>
        </w:rPr>
        <w:t>(r</w:t>
      </w:r>
      <w:r w:rsidRPr="003437D0">
        <w:rPr>
          <w:rFonts w:ascii="Times New Roman" w:hAnsi="Times New Roman" w:cs="Times New Roman"/>
        </w:rPr>
        <w:t xml:space="preserve">) between age and discounting.  </w:t>
      </w:r>
    </w:p>
    <w:p w14:paraId="4071FCEF" w14:textId="77777777" w:rsidR="00960A40" w:rsidRDefault="00960A40" w:rsidP="00960A40">
      <w:pPr>
        <w:tabs>
          <w:tab w:val="left" w:pos="720"/>
        </w:tabs>
        <w:rPr>
          <w:rFonts w:ascii="Times New Roman" w:hAnsi="Times New Roman" w:cs="Times New Roman"/>
        </w:rPr>
      </w:pPr>
      <w:r>
        <w:rPr>
          <w:rFonts w:ascii="Times New Roman" w:hAnsi="Times New Roman" w:cs="Times New Roman"/>
        </w:rPr>
        <w:lastRenderedPageBreak/>
        <w:tab/>
      </w:r>
    </w:p>
    <w:p w14:paraId="7559C390" w14:textId="2349B360" w:rsidR="00860C02" w:rsidRDefault="00960A40" w:rsidP="00960A40">
      <w:pPr>
        <w:tabs>
          <w:tab w:val="left" w:pos="720"/>
        </w:tabs>
        <w:rPr>
          <w:rFonts w:ascii="Times New Roman" w:hAnsi="Times New Roman" w:cs="Times New Roman"/>
        </w:rPr>
      </w:pPr>
      <w:r>
        <w:rPr>
          <w:rFonts w:ascii="Times New Roman" w:hAnsi="Times New Roman" w:cs="Times New Roman"/>
        </w:rPr>
        <w:tab/>
      </w:r>
      <w:r w:rsidR="00944D32">
        <w:rPr>
          <w:rFonts w:ascii="Times New Roman" w:hAnsi="Times New Roman" w:cs="Times New Roman"/>
        </w:rPr>
        <w:t xml:space="preserve">Given </w:t>
      </w:r>
      <w:r w:rsidR="00860C02" w:rsidRPr="00A305C4">
        <w:rPr>
          <w:rFonts w:ascii="Times New Roman" w:hAnsi="Times New Roman" w:cs="Times New Roman"/>
        </w:rPr>
        <w:t>the wide var</w:t>
      </w:r>
      <w:r w:rsidR="00944D32">
        <w:rPr>
          <w:rFonts w:ascii="Times New Roman" w:hAnsi="Times New Roman" w:cs="Times New Roman"/>
        </w:rPr>
        <w:t>iation in</w:t>
      </w:r>
      <w:r w:rsidR="00860C02" w:rsidRPr="00A305C4">
        <w:rPr>
          <w:rFonts w:ascii="Times New Roman" w:hAnsi="Times New Roman" w:cs="Times New Roman"/>
        </w:rPr>
        <w:t xml:space="preserve"> methodology and</w:t>
      </w:r>
      <w:r w:rsidR="00944D32">
        <w:rPr>
          <w:rFonts w:ascii="Times New Roman" w:hAnsi="Times New Roman" w:cs="Times New Roman"/>
        </w:rPr>
        <w:t xml:space="preserve"> in the reported </w:t>
      </w:r>
      <w:r w:rsidR="00860C02" w:rsidRPr="00A305C4">
        <w:rPr>
          <w:rFonts w:ascii="Times New Roman" w:hAnsi="Times New Roman" w:cs="Times New Roman"/>
        </w:rPr>
        <w:t>outcome measures, the measures of effect size (</w:t>
      </w:r>
      <w:r w:rsidR="003437D0">
        <w:rPr>
          <w:rFonts w:ascii="Times New Roman" w:hAnsi="Times New Roman" w:cs="Times New Roman"/>
        </w:rPr>
        <w:t xml:space="preserve">Fisher’s </w:t>
      </w:r>
      <w:r w:rsidR="00860C02" w:rsidRPr="00A305C4">
        <w:rPr>
          <w:rFonts w:ascii="Times New Roman" w:hAnsi="Times New Roman" w:cs="Times New Roman"/>
          <w:i/>
        </w:rPr>
        <w:t>z</w:t>
      </w:r>
      <w:r w:rsidR="00860C02" w:rsidRPr="00A305C4">
        <w:rPr>
          <w:rFonts w:ascii="Times New Roman" w:hAnsi="Times New Roman" w:cs="Times New Roman"/>
        </w:rPr>
        <w:t xml:space="preserve">) </w:t>
      </w:r>
      <w:r w:rsidR="00F67739">
        <w:rPr>
          <w:rFonts w:ascii="Times New Roman" w:hAnsi="Times New Roman" w:cs="Times New Roman"/>
        </w:rPr>
        <w:t xml:space="preserve">were </w:t>
      </w:r>
      <w:r w:rsidR="00860C02" w:rsidRPr="00A305C4">
        <w:rPr>
          <w:rFonts w:ascii="Times New Roman" w:hAnsi="Times New Roman" w:cs="Times New Roman"/>
        </w:rPr>
        <w:t>entered into a random-effect model</w:t>
      </w:r>
      <w:r w:rsidR="00944D32" w:rsidRPr="00944D32">
        <w:t xml:space="preserve"> </w:t>
      </w:r>
      <w:r w:rsidR="00944D32" w:rsidRPr="00140611">
        <w:rPr>
          <w:rFonts w:ascii="Times" w:hAnsi="Times"/>
        </w:rPr>
        <w:t xml:space="preserve">as it assumes </w:t>
      </w:r>
      <w:r w:rsidR="00944D32" w:rsidRPr="00140611">
        <w:rPr>
          <w:rFonts w:ascii="Times" w:hAnsi="Times" w:cs="Times New Roman"/>
        </w:rPr>
        <w:t>between</w:t>
      </w:r>
      <w:r w:rsidR="00944D32" w:rsidRPr="00944D32">
        <w:rPr>
          <w:rFonts w:ascii="Times New Roman" w:hAnsi="Times New Roman" w:cs="Times New Roman"/>
        </w:rPr>
        <w:t xml:space="preserve"> study variance unlike the fixed</w:t>
      </w:r>
      <w:r w:rsidR="00944D32">
        <w:rPr>
          <w:rFonts w:ascii="Times New Roman" w:hAnsi="Times New Roman" w:cs="Times New Roman"/>
        </w:rPr>
        <w:t>-</w:t>
      </w:r>
      <w:r w:rsidR="00944D32" w:rsidRPr="00944D32">
        <w:rPr>
          <w:rFonts w:ascii="Times New Roman" w:hAnsi="Times New Roman" w:cs="Times New Roman"/>
        </w:rPr>
        <w:t>effect model</w:t>
      </w:r>
      <w:r w:rsidR="00860C02" w:rsidRPr="00A305C4">
        <w:rPr>
          <w:rFonts w:ascii="Times New Roman" w:hAnsi="Times New Roman" w:cs="Times New Roman"/>
        </w:rPr>
        <w:t>.</w:t>
      </w:r>
      <w:r w:rsidR="00944D32">
        <w:rPr>
          <w:rFonts w:ascii="Times New Roman" w:hAnsi="Times New Roman" w:cs="Times New Roman"/>
        </w:rPr>
        <w:t xml:space="preserve"> Furthermore, w</w:t>
      </w:r>
      <w:r w:rsidR="00860C02" w:rsidRPr="00A305C4">
        <w:rPr>
          <w:rFonts w:ascii="Times New Roman" w:hAnsi="Times New Roman" w:cs="Times New Roman"/>
        </w:rPr>
        <w:t>e used funnel plots to examine publication biases and run exploratory meta-regressions to examine</w:t>
      </w:r>
      <w:r w:rsidR="00944D32">
        <w:rPr>
          <w:rFonts w:ascii="Times New Roman" w:hAnsi="Times New Roman" w:cs="Times New Roman"/>
        </w:rPr>
        <w:t xml:space="preserve"> the</w:t>
      </w:r>
      <w:r w:rsidR="003437D0">
        <w:rPr>
          <w:rFonts w:ascii="Times New Roman" w:hAnsi="Times New Roman" w:cs="Times New Roman"/>
        </w:rPr>
        <w:t xml:space="preserve"> potential moderator variables.</w:t>
      </w:r>
      <w:r w:rsidR="00860C02" w:rsidRPr="00A305C4">
        <w:rPr>
          <w:rFonts w:ascii="Times New Roman" w:hAnsi="Times New Roman" w:cs="Times New Roman"/>
        </w:rPr>
        <w:t xml:space="preserve"> </w:t>
      </w:r>
      <w:del w:id="99" w:author="Microsoft Office User" w:date="2019-09-10T14:23:00Z">
        <w:r w:rsidR="00860C02" w:rsidRPr="00A305C4" w:rsidDel="007132DF">
          <w:rPr>
            <w:rFonts w:ascii="Times New Roman" w:hAnsi="Times New Roman" w:cs="Times New Roman"/>
          </w:rPr>
          <w:delText>The</w:delText>
        </w:r>
        <w:r w:rsidR="00944D32" w:rsidDel="007132DF">
          <w:rPr>
            <w:rFonts w:ascii="Times New Roman" w:hAnsi="Times New Roman" w:cs="Times New Roman"/>
          </w:rPr>
          <w:delText xml:space="preserve"> following is a list of</w:delText>
        </w:r>
        <w:r w:rsidR="003D52F7" w:rsidDel="007132DF">
          <w:rPr>
            <w:rFonts w:ascii="Times New Roman" w:hAnsi="Times New Roman" w:cs="Times New Roman"/>
          </w:rPr>
          <w:delText xml:space="preserve"> </w:delText>
        </w:r>
        <w:r w:rsidR="00944D32" w:rsidDel="007132DF">
          <w:rPr>
            <w:rFonts w:ascii="Times New Roman" w:hAnsi="Times New Roman" w:cs="Times New Roman"/>
          </w:rPr>
          <w:delText xml:space="preserve">moderators </w:delText>
        </w:r>
        <w:r w:rsidR="00860C02" w:rsidRPr="00A305C4" w:rsidDel="007132DF">
          <w:rPr>
            <w:rFonts w:ascii="Times New Roman" w:hAnsi="Times New Roman" w:cs="Times New Roman"/>
          </w:rPr>
          <w:delText xml:space="preserve">which were identified </w:delText>
        </w:r>
      </w:del>
      <w:del w:id="100" w:author="Microsoft Office User" w:date="2019-09-10T11:20:00Z">
        <w:r w:rsidR="00860C02" w:rsidRPr="00A305C4" w:rsidDel="00B30806">
          <w:rPr>
            <w:rFonts w:ascii="Times New Roman" w:hAnsi="Times New Roman" w:cs="Times New Roman"/>
          </w:rPr>
          <w:delText xml:space="preserve">after </w:delText>
        </w:r>
      </w:del>
      <w:del w:id="101" w:author="Microsoft Office User" w:date="2019-09-10T14:23:00Z">
        <w:r w:rsidR="00860C02" w:rsidRPr="00A305C4" w:rsidDel="007132DF">
          <w:rPr>
            <w:rFonts w:ascii="Times New Roman" w:hAnsi="Times New Roman" w:cs="Times New Roman"/>
          </w:rPr>
          <w:delText>the systematic review</w:delText>
        </w:r>
        <w:r w:rsidR="00944D32" w:rsidDel="007132DF">
          <w:rPr>
            <w:rFonts w:ascii="Times New Roman" w:hAnsi="Times New Roman" w:cs="Times New Roman"/>
          </w:rPr>
          <w:delText>:</w:delText>
        </w:r>
        <w:r w:rsidR="00860C02" w:rsidRPr="00A305C4" w:rsidDel="007132DF">
          <w:rPr>
            <w:rFonts w:ascii="Times New Roman" w:hAnsi="Times New Roman" w:cs="Times New Roman"/>
          </w:rPr>
          <w:delText xml:space="preserve"> experimental design (e.g. extreme-group vs. continuous age), incentives (hypothetical vs. rewards), amount of delay (e.g. days, weeks, months, or years), and quantification of discounting behavior (e.g. proportion of immediate choices vs. parameters from a computational model).</w:delText>
        </w:r>
      </w:del>
    </w:p>
    <w:p w14:paraId="54203EB3" w14:textId="7FE8E416" w:rsidR="00140611" w:rsidRDefault="00140611" w:rsidP="00960A40">
      <w:pPr>
        <w:tabs>
          <w:tab w:val="left" w:pos="720"/>
        </w:tabs>
        <w:rPr>
          <w:rFonts w:ascii="Times New Roman" w:hAnsi="Times New Roman" w:cs="Times New Roman"/>
        </w:rPr>
      </w:pPr>
    </w:p>
    <w:p w14:paraId="0FB06B85" w14:textId="77777777" w:rsidR="00860C02" w:rsidRPr="00A305C4" w:rsidRDefault="00860C02" w:rsidP="00541B89">
      <w:pPr>
        <w:tabs>
          <w:tab w:val="left" w:pos="720"/>
          <w:tab w:val="left" w:pos="4200"/>
        </w:tabs>
        <w:rPr>
          <w:rFonts w:ascii="Times New Roman" w:hAnsi="Times New Roman" w:cs="Times New Roman"/>
        </w:rPr>
      </w:pPr>
    </w:p>
    <w:p w14:paraId="7E1978B2" w14:textId="77777777" w:rsidR="003F37B0" w:rsidRDefault="003F37B0" w:rsidP="00541B89">
      <w:pPr>
        <w:tabs>
          <w:tab w:val="left" w:pos="720"/>
          <w:tab w:val="left" w:pos="4200"/>
        </w:tabs>
        <w:rPr>
          <w:rFonts w:ascii="Times New Roman" w:hAnsi="Times New Roman" w:cs="Times New Roman"/>
          <w:b/>
        </w:rPr>
      </w:pPr>
      <w:r w:rsidRPr="00A305C4">
        <w:rPr>
          <w:rFonts w:ascii="Times New Roman" w:hAnsi="Times New Roman" w:cs="Times New Roman"/>
          <w:b/>
        </w:rPr>
        <w:t>Results</w:t>
      </w:r>
    </w:p>
    <w:p w14:paraId="76DF83EA" w14:textId="6EC53B89" w:rsidR="003437D0" w:rsidRPr="003437D0" w:rsidRDefault="003437D0" w:rsidP="003437D0">
      <w:pPr>
        <w:pStyle w:val="ListParagraph"/>
        <w:numPr>
          <w:ilvl w:val="0"/>
          <w:numId w:val="5"/>
        </w:numPr>
        <w:tabs>
          <w:tab w:val="left" w:pos="720"/>
          <w:tab w:val="left" w:pos="4200"/>
        </w:tabs>
        <w:rPr>
          <w:rFonts w:ascii="Times New Roman" w:hAnsi="Times New Roman" w:cs="Times New Roman"/>
        </w:rPr>
      </w:pPr>
      <w:r>
        <w:rPr>
          <w:rFonts w:ascii="Times New Roman" w:hAnsi="Times New Roman" w:cs="Times New Roman"/>
        </w:rPr>
        <w:t xml:space="preserve">add Roni </w:t>
      </w:r>
      <w:proofErr w:type="spellStart"/>
      <w:r>
        <w:rPr>
          <w:rFonts w:ascii="Times New Roman" w:hAnsi="Times New Roman" w:cs="Times New Roman"/>
        </w:rPr>
        <w:t>Setton’s</w:t>
      </w:r>
      <w:proofErr w:type="spellEnd"/>
      <w:r>
        <w:rPr>
          <w:rFonts w:ascii="Times New Roman" w:hAnsi="Times New Roman" w:cs="Times New Roman"/>
        </w:rPr>
        <w:t xml:space="preserve"> unpublished group data</w:t>
      </w:r>
      <w:r w:rsidR="009114DB">
        <w:rPr>
          <w:rFonts w:ascii="Times New Roman" w:hAnsi="Times New Roman" w:cs="Times New Roman"/>
        </w:rPr>
        <w:t xml:space="preserve"> and Corinna’s most recent pub that is under review</w:t>
      </w:r>
    </w:p>
    <w:p w14:paraId="70DADE2B" w14:textId="5CDEF228" w:rsidR="006D3E01" w:rsidRDefault="003437D0" w:rsidP="00541B89">
      <w:pPr>
        <w:tabs>
          <w:tab w:val="left" w:pos="720"/>
          <w:tab w:val="left" w:pos="4200"/>
        </w:tabs>
        <w:rPr>
          <w:rFonts w:ascii="Times New Roman" w:hAnsi="Times New Roman" w:cs="Times New Roman"/>
        </w:rPr>
      </w:pPr>
      <w:r>
        <w:rPr>
          <w:rFonts w:ascii="Times New Roman" w:hAnsi="Times New Roman" w:cs="Times New Roman"/>
        </w:rPr>
        <w:t>The meta-analysis suggests that there are no significant age differe</w:t>
      </w:r>
      <w:r w:rsidR="001540BA">
        <w:rPr>
          <w:rFonts w:ascii="Times New Roman" w:hAnsi="Times New Roman" w:cs="Times New Roman"/>
        </w:rPr>
        <w:t>nces in temporal discounting (</w:t>
      </w:r>
      <w:r w:rsidR="001540BA" w:rsidRPr="001540BA">
        <w:rPr>
          <w:rFonts w:ascii="Times New Roman" w:hAnsi="Times New Roman" w:cs="Times New Roman"/>
          <w:highlight w:val="yellow"/>
        </w:rPr>
        <w:t>estimate</w:t>
      </w:r>
      <w:r w:rsidR="001540BA">
        <w:rPr>
          <w:rFonts w:ascii="Times New Roman" w:hAnsi="Times New Roman" w:cs="Times New Roman"/>
        </w:rPr>
        <w:t xml:space="preserve">, 95% CI: </w:t>
      </w:r>
      <w:proofErr w:type="spellStart"/>
      <w:r w:rsidR="001540BA" w:rsidRPr="001540BA">
        <w:rPr>
          <w:rFonts w:ascii="Times New Roman" w:hAnsi="Times New Roman" w:cs="Times New Roman"/>
          <w:highlight w:val="yellow"/>
        </w:rPr>
        <w:t>ub</w:t>
      </w:r>
      <w:proofErr w:type="spellEnd"/>
      <w:r w:rsidR="001540BA">
        <w:rPr>
          <w:rFonts w:ascii="Times New Roman" w:hAnsi="Times New Roman" w:cs="Times New Roman"/>
        </w:rPr>
        <w:t xml:space="preserve">, </w:t>
      </w:r>
      <w:proofErr w:type="spellStart"/>
      <w:r w:rsidR="001540BA" w:rsidRPr="001540BA">
        <w:rPr>
          <w:rFonts w:ascii="Times New Roman" w:hAnsi="Times New Roman" w:cs="Times New Roman"/>
          <w:highlight w:val="yellow"/>
        </w:rPr>
        <w:t>lb</w:t>
      </w:r>
      <w:proofErr w:type="spellEnd"/>
      <w:r w:rsidR="001540BA">
        <w:rPr>
          <w:rFonts w:ascii="Times New Roman" w:hAnsi="Times New Roman" w:cs="Times New Roman"/>
        </w:rPr>
        <w:t xml:space="preserve">). </w:t>
      </w:r>
      <w:r w:rsidR="006D3E01">
        <w:rPr>
          <w:rFonts w:ascii="Times New Roman" w:hAnsi="Times New Roman" w:cs="Times New Roman"/>
        </w:rPr>
        <w:t>Figure 1 presents a forest plot with the effect size (</w:t>
      </w:r>
      <w:r>
        <w:rPr>
          <w:rFonts w:ascii="Times New Roman" w:hAnsi="Times New Roman" w:cs="Times New Roman"/>
        </w:rPr>
        <w:t xml:space="preserve">Fisher’s </w:t>
      </w:r>
      <w:r>
        <w:rPr>
          <w:rFonts w:ascii="Times New Roman" w:hAnsi="Times New Roman" w:cs="Times New Roman"/>
          <w:i/>
        </w:rPr>
        <w:t>z</w:t>
      </w:r>
      <w:r>
        <w:rPr>
          <w:rFonts w:ascii="Times New Roman" w:hAnsi="Times New Roman" w:cs="Times New Roman"/>
        </w:rPr>
        <w:t xml:space="preserve">) and respective 95% confidence intervals (CI) for each study </w:t>
      </w:r>
      <w:r w:rsidR="001540BA">
        <w:rPr>
          <w:rFonts w:ascii="Times New Roman" w:hAnsi="Times New Roman" w:cs="Times New Roman"/>
        </w:rPr>
        <w:t>included in the meta-analysis</w:t>
      </w:r>
      <w:r>
        <w:rPr>
          <w:rFonts w:ascii="Times New Roman" w:hAnsi="Times New Roman" w:cs="Times New Roman"/>
        </w:rPr>
        <w:t>. A significance level of 0.05 can be inferred when zero is not contained within the 95% confidence interval.</w:t>
      </w:r>
    </w:p>
    <w:p w14:paraId="45B485E0" w14:textId="77777777" w:rsidR="001540BA" w:rsidRDefault="001540BA" w:rsidP="00541B89">
      <w:pPr>
        <w:tabs>
          <w:tab w:val="left" w:pos="720"/>
          <w:tab w:val="left" w:pos="4200"/>
        </w:tabs>
        <w:rPr>
          <w:rFonts w:ascii="Times New Roman" w:hAnsi="Times New Roman" w:cs="Times New Roman"/>
        </w:rPr>
      </w:pPr>
    </w:p>
    <w:p w14:paraId="3980BA91" w14:textId="3A3F1BBE" w:rsidR="001540BA" w:rsidRPr="003437D0" w:rsidRDefault="001540BA" w:rsidP="00541B89">
      <w:pPr>
        <w:tabs>
          <w:tab w:val="left" w:pos="720"/>
          <w:tab w:val="left" w:pos="4200"/>
        </w:tabs>
        <w:rPr>
          <w:rFonts w:ascii="Times New Roman" w:hAnsi="Times New Roman" w:cs="Times New Roman"/>
        </w:rPr>
      </w:pPr>
      <w:r>
        <w:rPr>
          <w:rFonts w:ascii="Times New Roman" w:hAnsi="Times New Roman" w:cs="Times New Roman"/>
        </w:rPr>
        <w:t xml:space="preserve">We also attempted to assess whether methodological differences could account for some of the heterogeneity in the effects reported. </w:t>
      </w:r>
    </w:p>
    <w:p w14:paraId="32384B63" w14:textId="77777777" w:rsidR="00377A92" w:rsidRPr="00A305C4" w:rsidRDefault="00377A92" w:rsidP="00541B89">
      <w:pPr>
        <w:tabs>
          <w:tab w:val="left" w:pos="720"/>
          <w:tab w:val="left" w:pos="4200"/>
        </w:tabs>
        <w:rPr>
          <w:rFonts w:ascii="Times New Roman" w:hAnsi="Times New Roman" w:cs="Times New Roman"/>
        </w:rPr>
      </w:pPr>
    </w:p>
    <w:p w14:paraId="34B0DF38" w14:textId="77777777" w:rsidR="003F37B0" w:rsidRPr="00A305C4" w:rsidRDefault="003F37B0" w:rsidP="00541B89">
      <w:pPr>
        <w:tabs>
          <w:tab w:val="left" w:pos="720"/>
          <w:tab w:val="left" w:pos="4200"/>
        </w:tabs>
        <w:rPr>
          <w:rFonts w:ascii="Times New Roman" w:hAnsi="Times New Roman" w:cs="Times New Roman"/>
          <w:b/>
        </w:rPr>
      </w:pPr>
      <w:r w:rsidRPr="00A305C4">
        <w:rPr>
          <w:rFonts w:ascii="Times New Roman" w:hAnsi="Times New Roman" w:cs="Times New Roman"/>
          <w:b/>
        </w:rPr>
        <w:t>Discussion</w:t>
      </w:r>
    </w:p>
    <w:p w14:paraId="00704169" w14:textId="77777777" w:rsidR="00C53575" w:rsidRPr="00A305C4" w:rsidRDefault="00C53575" w:rsidP="00541B89">
      <w:pPr>
        <w:tabs>
          <w:tab w:val="left" w:pos="720"/>
          <w:tab w:val="left" w:pos="4200"/>
        </w:tabs>
        <w:rPr>
          <w:rFonts w:ascii="Times New Roman" w:hAnsi="Times New Roman" w:cs="Times New Roman"/>
          <w:b/>
        </w:rPr>
      </w:pPr>
    </w:p>
    <w:p w14:paraId="2BE85328" w14:textId="4B50D498" w:rsidR="003C5506" w:rsidRPr="00A305C4" w:rsidRDefault="00C53575" w:rsidP="00541B89">
      <w:pPr>
        <w:tabs>
          <w:tab w:val="left" w:pos="720"/>
          <w:tab w:val="left" w:pos="4200"/>
        </w:tabs>
        <w:rPr>
          <w:rFonts w:ascii="Times New Roman" w:hAnsi="Times New Roman" w:cs="Times New Roman"/>
        </w:rPr>
      </w:pPr>
      <w:r w:rsidRPr="00A305C4">
        <w:rPr>
          <w:rFonts w:ascii="Times New Roman" w:hAnsi="Times New Roman" w:cs="Times New Roman"/>
        </w:rPr>
        <w:t>Return to SST – perhaps because most studies focus on monetary rewards, which are potentially not as salient as social rewards – we don’t see discounting. We would see it for social rewards (</w:t>
      </w:r>
      <w:r w:rsidR="003C5506" w:rsidRPr="00A305C4">
        <w:rPr>
          <w:rFonts w:ascii="Times New Roman" w:hAnsi="Times New Roman" w:cs="Times New Roman"/>
        </w:rPr>
        <w:t>Seaman et al.,</w:t>
      </w:r>
      <w:r w:rsidRPr="00A305C4">
        <w:rPr>
          <w:rFonts w:ascii="Times New Roman" w:hAnsi="Times New Roman" w:cs="Times New Roman"/>
        </w:rPr>
        <w:t xml:space="preserve"> 2016 study).</w:t>
      </w:r>
      <w:r w:rsidR="003C5506" w:rsidRPr="00A305C4">
        <w:rPr>
          <w:rFonts w:ascii="Times New Roman" w:hAnsi="Times New Roman" w:cs="Times New Roman"/>
        </w:rPr>
        <w:t xml:space="preserve"> Work in that YA discount more for $ than OA (but same for juice (primary rewards)</w:t>
      </w:r>
      <w:r w:rsidR="0052365F" w:rsidRPr="00A305C4">
        <w:rPr>
          <w:rFonts w:ascii="Times New Roman" w:hAnsi="Times New Roman" w:cs="Times New Roman"/>
        </w:rPr>
        <w:t xml:space="preserve"> – </w:t>
      </w:r>
      <w:proofErr w:type="spellStart"/>
      <w:r w:rsidR="0052365F" w:rsidRPr="00A305C4">
        <w:rPr>
          <w:rFonts w:ascii="Times New Roman" w:hAnsi="Times New Roman" w:cs="Times New Roman"/>
        </w:rPr>
        <w:t>Jimura</w:t>
      </w:r>
      <w:proofErr w:type="spellEnd"/>
      <w:r w:rsidR="0052365F" w:rsidRPr="00A305C4">
        <w:rPr>
          <w:rFonts w:ascii="Times New Roman" w:hAnsi="Times New Roman" w:cs="Times New Roman"/>
        </w:rPr>
        <w:t xml:space="preserve"> et al</w:t>
      </w:r>
      <w:r w:rsidR="003C5506" w:rsidRPr="00A305C4">
        <w:rPr>
          <w:rFonts w:ascii="Times New Roman" w:hAnsi="Times New Roman" w:cs="Times New Roman"/>
        </w:rPr>
        <w:t>)?</w:t>
      </w:r>
    </w:p>
    <w:p w14:paraId="4C1F3757" w14:textId="77777777" w:rsidR="003C5506" w:rsidRPr="00A305C4" w:rsidRDefault="003C5506" w:rsidP="00541B89">
      <w:pPr>
        <w:tabs>
          <w:tab w:val="left" w:pos="720"/>
          <w:tab w:val="left" w:pos="4200"/>
        </w:tabs>
        <w:rPr>
          <w:rFonts w:ascii="Times New Roman" w:hAnsi="Times New Roman" w:cs="Times New Roman"/>
        </w:rPr>
      </w:pPr>
    </w:p>
    <w:p w14:paraId="649AD800" w14:textId="7C5FF174" w:rsidR="003C5506" w:rsidRDefault="003C5506" w:rsidP="00541B89">
      <w:pPr>
        <w:tabs>
          <w:tab w:val="left" w:pos="720"/>
          <w:tab w:val="left" w:pos="4200"/>
        </w:tabs>
        <w:rPr>
          <w:rFonts w:ascii="Times New Roman" w:hAnsi="Times New Roman" w:cs="Times New Roman"/>
        </w:rPr>
      </w:pPr>
      <w:r w:rsidRPr="00A305C4">
        <w:rPr>
          <w:rFonts w:ascii="Times New Roman" w:hAnsi="Times New Roman" w:cs="Times New Roman"/>
        </w:rPr>
        <w:t>Gains vs losses – only a handful of studies examined discounting for losses. Reason to believe older adults may discount more for losses (SOC theory).</w:t>
      </w:r>
    </w:p>
    <w:p w14:paraId="4F4DB756" w14:textId="5A0D5537" w:rsidR="004B6410" w:rsidRPr="00A305C4" w:rsidRDefault="004B6410" w:rsidP="00541B89">
      <w:pPr>
        <w:tabs>
          <w:tab w:val="left" w:pos="720"/>
          <w:tab w:val="left" w:pos="4200"/>
        </w:tabs>
        <w:rPr>
          <w:rFonts w:ascii="Times New Roman" w:hAnsi="Times New Roman" w:cs="Times New Roman"/>
        </w:rPr>
      </w:pPr>
    </w:p>
    <w:p w14:paraId="07BED712" w14:textId="77777777" w:rsidR="003C5506" w:rsidRPr="00A305C4" w:rsidRDefault="003C5506" w:rsidP="00541B89">
      <w:pPr>
        <w:tabs>
          <w:tab w:val="left" w:pos="720"/>
          <w:tab w:val="left" w:pos="4200"/>
        </w:tabs>
        <w:rPr>
          <w:rFonts w:ascii="Times New Roman" w:hAnsi="Times New Roman" w:cs="Times New Roman"/>
        </w:rPr>
      </w:pPr>
    </w:p>
    <w:sectPr w:rsidR="003C5506" w:rsidRPr="00A305C4" w:rsidSect="0031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4EE"/>
    <w:multiLevelType w:val="hybridMultilevel"/>
    <w:tmpl w:val="B790BA04"/>
    <w:lvl w:ilvl="0" w:tplc="2A7AD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0715B"/>
    <w:multiLevelType w:val="hybridMultilevel"/>
    <w:tmpl w:val="32D8EE84"/>
    <w:lvl w:ilvl="0" w:tplc="41D4D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16C16"/>
    <w:multiLevelType w:val="hybridMultilevel"/>
    <w:tmpl w:val="96BC2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47CCE"/>
    <w:multiLevelType w:val="hybridMultilevel"/>
    <w:tmpl w:val="82AA36B2"/>
    <w:lvl w:ilvl="0" w:tplc="2A7AD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542852"/>
    <w:multiLevelType w:val="hybridMultilevel"/>
    <w:tmpl w:val="60200DDC"/>
    <w:lvl w:ilvl="0" w:tplc="8ACC2D8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B59B9"/>
    <w:multiLevelType w:val="hybridMultilevel"/>
    <w:tmpl w:val="BDE212E0"/>
    <w:lvl w:ilvl="0" w:tplc="2A7AD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650FC4"/>
    <w:multiLevelType w:val="hybridMultilevel"/>
    <w:tmpl w:val="1D6062AC"/>
    <w:lvl w:ilvl="0" w:tplc="2A7AD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DA6400"/>
    <w:multiLevelType w:val="hybridMultilevel"/>
    <w:tmpl w:val="3DD2F854"/>
    <w:lvl w:ilvl="0" w:tplc="2A7AD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4B4980"/>
    <w:multiLevelType w:val="hybridMultilevel"/>
    <w:tmpl w:val="ACFE0150"/>
    <w:lvl w:ilvl="0" w:tplc="2A7AD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CC3904"/>
    <w:multiLevelType w:val="hybridMultilevel"/>
    <w:tmpl w:val="10D4DEBC"/>
    <w:lvl w:ilvl="0" w:tplc="2A7AD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0"/>
  </w:num>
  <w:num w:numId="4">
    <w:abstractNumId w:val="1"/>
  </w:num>
  <w:num w:numId="5">
    <w:abstractNumId w:val="4"/>
  </w:num>
  <w:num w:numId="6">
    <w:abstractNumId w:val="2"/>
  </w:num>
  <w:num w:numId="7">
    <w:abstractNumId w:val="5"/>
  </w:num>
  <w:num w:numId="8">
    <w:abstractNumId w:val="3"/>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B8C"/>
    <w:rsid w:val="00002CDF"/>
    <w:rsid w:val="000814E5"/>
    <w:rsid w:val="00083E00"/>
    <w:rsid w:val="0009678B"/>
    <w:rsid w:val="000A5E48"/>
    <w:rsid w:val="000B7819"/>
    <w:rsid w:val="000D1545"/>
    <w:rsid w:val="000D6C2C"/>
    <w:rsid w:val="00113947"/>
    <w:rsid w:val="00115974"/>
    <w:rsid w:val="00115EC4"/>
    <w:rsid w:val="00132E80"/>
    <w:rsid w:val="0013492B"/>
    <w:rsid w:val="00134DED"/>
    <w:rsid w:val="00140611"/>
    <w:rsid w:val="001540BA"/>
    <w:rsid w:val="001702B9"/>
    <w:rsid w:val="001C27A8"/>
    <w:rsid w:val="001C55FB"/>
    <w:rsid w:val="001D0540"/>
    <w:rsid w:val="001D3773"/>
    <w:rsid w:val="001E5507"/>
    <w:rsid w:val="001F03BF"/>
    <w:rsid w:val="00231AC7"/>
    <w:rsid w:val="00277F08"/>
    <w:rsid w:val="002879DF"/>
    <w:rsid w:val="002A5B7C"/>
    <w:rsid w:val="002A7BFF"/>
    <w:rsid w:val="002C7B04"/>
    <w:rsid w:val="002D55C4"/>
    <w:rsid w:val="002D756E"/>
    <w:rsid w:val="002E7A02"/>
    <w:rsid w:val="002F015F"/>
    <w:rsid w:val="00312EF6"/>
    <w:rsid w:val="00312FA4"/>
    <w:rsid w:val="00315C95"/>
    <w:rsid w:val="00316388"/>
    <w:rsid w:val="00317054"/>
    <w:rsid w:val="00333B98"/>
    <w:rsid w:val="003437D0"/>
    <w:rsid w:val="00357D89"/>
    <w:rsid w:val="00370332"/>
    <w:rsid w:val="00377A92"/>
    <w:rsid w:val="003973B8"/>
    <w:rsid w:val="003A3AEA"/>
    <w:rsid w:val="003A653E"/>
    <w:rsid w:val="003C5506"/>
    <w:rsid w:val="003D52F7"/>
    <w:rsid w:val="003F37B0"/>
    <w:rsid w:val="00416A5F"/>
    <w:rsid w:val="0042475C"/>
    <w:rsid w:val="004342C4"/>
    <w:rsid w:val="004620E5"/>
    <w:rsid w:val="00465F15"/>
    <w:rsid w:val="00470830"/>
    <w:rsid w:val="004A31A9"/>
    <w:rsid w:val="004A676E"/>
    <w:rsid w:val="004B1FF0"/>
    <w:rsid w:val="004B6410"/>
    <w:rsid w:val="004C2B7A"/>
    <w:rsid w:val="004D6D07"/>
    <w:rsid w:val="004E4D95"/>
    <w:rsid w:val="004F49A2"/>
    <w:rsid w:val="0052365F"/>
    <w:rsid w:val="00523E88"/>
    <w:rsid w:val="00541B89"/>
    <w:rsid w:val="0055336F"/>
    <w:rsid w:val="005635B4"/>
    <w:rsid w:val="0058133C"/>
    <w:rsid w:val="005A22C8"/>
    <w:rsid w:val="005A5A04"/>
    <w:rsid w:val="005D09F6"/>
    <w:rsid w:val="005D2438"/>
    <w:rsid w:val="005D5F7C"/>
    <w:rsid w:val="005E4E44"/>
    <w:rsid w:val="00615AA0"/>
    <w:rsid w:val="006407A2"/>
    <w:rsid w:val="00642AC0"/>
    <w:rsid w:val="00652088"/>
    <w:rsid w:val="006639FD"/>
    <w:rsid w:val="006A5335"/>
    <w:rsid w:val="006C7E66"/>
    <w:rsid w:val="006D3E01"/>
    <w:rsid w:val="0070373C"/>
    <w:rsid w:val="0070423A"/>
    <w:rsid w:val="007132DF"/>
    <w:rsid w:val="007B2EB5"/>
    <w:rsid w:val="007F4C27"/>
    <w:rsid w:val="00803920"/>
    <w:rsid w:val="0083172F"/>
    <w:rsid w:val="00833C4D"/>
    <w:rsid w:val="00851E1A"/>
    <w:rsid w:val="00860C02"/>
    <w:rsid w:val="008960D2"/>
    <w:rsid w:val="008A6DA0"/>
    <w:rsid w:val="008B36F3"/>
    <w:rsid w:val="008B5202"/>
    <w:rsid w:val="008C5FDE"/>
    <w:rsid w:val="00904D64"/>
    <w:rsid w:val="009073A6"/>
    <w:rsid w:val="00910021"/>
    <w:rsid w:val="009114DB"/>
    <w:rsid w:val="00913185"/>
    <w:rsid w:val="00916ACA"/>
    <w:rsid w:val="00942029"/>
    <w:rsid w:val="009421F7"/>
    <w:rsid w:val="00944D32"/>
    <w:rsid w:val="00960A40"/>
    <w:rsid w:val="00982657"/>
    <w:rsid w:val="009A66D2"/>
    <w:rsid w:val="009B08DF"/>
    <w:rsid w:val="00A018DF"/>
    <w:rsid w:val="00A305C4"/>
    <w:rsid w:val="00A31688"/>
    <w:rsid w:val="00A3176B"/>
    <w:rsid w:val="00A368AC"/>
    <w:rsid w:val="00A811AF"/>
    <w:rsid w:val="00AA3CF8"/>
    <w:rsid w:val="00AC1309"/>
    <w:rsid w:val="00AE71AA"/>
    <w:rsid w:val="00AF2139"/>
    <w:rsid w:val="00AF40C7"/>
    <w:rsid w:val="00AF57FD"/>
    <w:rsid w:val="00B2611D"/>
    <w:rsid w:val="00B30806"/>
    <w:rsid w:val="00B51E90"/>
    <w:rsid w:val="00B56454"/>
    <w:rsid w:val="00B74E04"/>
    <w:rsid w:val="00B8389A"/>
    <w:rsid w:val="00B87547"/>
    <w:rsid w:val="00B87954"/>
    <w:rsid w:val="00B94FEA"/>
    <w:rsid w:val="00BB4E49"/>
    <w:rsid w:val="00BC2AD2"/>
    <w:rsid w:val="00C03A1D"/>
    <w:rsid w:val="00C1324A"/>
    <w:rsid w:val="00C46107"/>
    <w:rsid w:val="00C51053"/>
    <w:rsid w:val="00C53575"/>
    <w:rsid w:val="00C543AA"/>
    <w:rsid w:val="00C5728E"/>
    <w:rsid w:val="00C73D63"/>
    <w:rsid w:val="00C80D92"/>
    <w:rsid w:val="00C82E06"/>
    <w:rsid w:val="00C8415B"/>
    <w:rsid w:val="00CA4143"/>
    <w:rsid w:val="00CB4C5F"/>
    <w:rsid w:val="00CB4CE1"/>
    <w:rsid w:val="00CD1973"/>
    <w:rsid w:val="00CD30CF"/>
    <w:rsid w:val="00CD36B4"/>
    <w:rsid w:val="00D102AE"/>
    <w:rsid w:val="00D2136B"/>
    <w:rsid w:val="00D216E0"/>
    <w:rsid w:val="00D2346D"/>
    <w:rsid w:val="00D320A5"/>
    <w:rsid w:val="00D56676"/>
    <w:rsid w:val="00DA54F7"/>
    <w:rsid w:val="00DC5746"/>
    <w:rsid w:val="00DD30C6"/>
    <w:rsid w:val="00DE12D5"/>
    <w:rsid w:val="00E04591"/>
    <w:rsid w:val="00E12DDC"/>
    <w:rsid w:val="00E13B8D"/>
    <w:rsid w:val="00E24584"/>
    <w:rsid w:val="00E42FAC"/>
    <w:rsid w:val="00E46BB8"/>
    <w:rsid w:val="00E5446C"/>
    <w:rsid w:val="00E7425D"/>
    <w:rsid w:val="00E86264"/>
    <w:rsid w:val="00EA4395"/>
    <w:rsid w:val="00EB1FA1"/>
    <w:rsid w:val="00EE366E"/>
    <w:rsid w:val="00EF313C"/>
    <w:rsid w:val="00F103D0"/>
    <w:rsid w:val="00F22A2D"/>
    <w:rsid w:val="00F23A69"/>
    <w:rsid w:val="00F34685"/>
    <w:rsid w:val="00F42633"/>
    <w:rsid w:val="00F5671C"/>
    <w:rsid w:val="00F67739"/>
    <w:rsid w:val="00F705A5"/>
    <w:rsid w:val="00F92563"/>
    <w:rsid w:val="00FC60FE"/>
    <w:rsid w:val="00FF16BE"/>
    <w:rsid w:val="00FF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065867"/>
  <w14:defaultImageDpi w14:val="32767"/>
  <w15:chartTrackingRefBased/>
  <w15:docId w15:val="{0B5FCB52-56A2-AB47-9189-5C288BCE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C02"/>
    <w:pPr>
      <w:ind w:left="720"/>
      <w:contextualSpacing/>
    </w:pPr>
  </w:style>
  <w:style w:type="character" w:styleId="Hyperlink">
    <w:name w:val="Hyperlink"/>
    <w:basedOn w:val="DefaultParagraphFont"/>
    <w:uiPriority w:val="99"/>
    <w:unhideWhenUsed/>
    <w:rsid w:val="00E12DDC"/>
    <w:rPr>
      <w:color w:val="0563C1" w:themeColor="hyperlink"/>
      <w:u w:val="single"/>
    </w:rPr>
  </w:style>
  <w:style w:type="character" w:customStyle="1" w:styleId="UnresolvedMention1">
    <w:name w:val="Unresolved Mention1"/>
    <w:basedOn w:val="DefaultParagraphFont"/>
    <w:uiPriority w:val="99"/>
    <w:rsid w:val="00E12DDC"/>
    <w:rPr>
      <w:color w:val="605E5C"/>
      <w:shd w:val="clear" w:color="auto" w:fill="E1DFDD"/>
    </w:rPr>
  </w:style>
  <w:style w:type="character" w:customStyle="1" w:styleId="UnresolvedMention2">
    <w:name w:val="Unresolved Mention2"/>
    <w:basedOn w:val="DefaultParagraphFont"/>
    <w:uiPriority w:val="99"/>
    <w:rsid w:val="00D2346D"/>
    <w:rPr>
      <w:color w:val="605E5C"/>
      <w:shd w:val="clear" w:color="auto" w:fill="E1DFDD"/>
    </w:rPr>
  </w:style>
  <w:style w:type="character" w:styleId="CommentReference">
    <w:name w:val="annotation reference"/>
    <w:basedOn w:val="DefaultParagraphFont"/>
    <w:uiPriority w:val="99"/>
    <w:semiHidden/>
    <w:unhideWhenUsed/>
    <w:rsid w:val="00EF313C"/>
    <w:rPr>
      <w:sz w:val="18"/>
      <w:szCs w:val="18"/>
    </w:rPr>
  </w:style>
  <w:style w:type="paragraph" w:styleId="CommentText">
    <w:name w:val="annotation text"/>
    <w:basedOn w:val="Normal"/>
    <w:link w:val="CommentTextChar"/>
    <w:uiPriority w:val="99"/>
    <w:semiHidden/>
    <w:unhideWhenUsed/>
    <w:rsid w:val="00EF313C"/>
  </w:style>
  <w:style w:type="character" w:customStyle="1" w:styleId="CommentTextChar">
    <w:name w:val="Comment Text Char"/>
    <w:basedOn w:val="DefaultParagraphFont"/>
    <w:link w:val="CommentText"/>
    <w:uiPriority w:val="99"/>
    <w:semiHidden/>
    <w:rsid w:val="00EF313C"/>
  </w:style>
  <w:style w:type="paragraph" w:styleId="CommentSubject">
    <w:name w:val="annotation subject"/>
    <w:basedOn w:val="CommentText"/>
    <w:next w:val="CommentText"/>
    <w:link w:val="CommentSubjectChar"/>
    <w:uiPriority w:val="99"/>
    <w:semiHidden/>
    <w:unhideWhenUsed/>
    <w:rsid w:val="00EF313C"/>
    <w:rPr>
      <w:b/>
      <w:bCs/>
      <w:sz w:val="20"/>
      <w:szCs w:val="20"/>
    </w:rPr>
  </w:style>
  <w:style w:type="character" w:customStyle="1" w:styleId="CommentSubjectChar">
    <w:name w:val="Comment Subject Char"/>
    <w:basedOn w:val="CommentTextChar"/>
    <w:link w:val="CommentSubject"/>
    <w:uiPriority w:val="99"/>
    <w:semiHidden/>
    <w:rsid w:val="00EF313C"/>
    <w:rPr>
      <w:b/>
      <w:bCs/>
      <w:sz w:val="20"/>
      <w:szCs w:val="20"/>
    </w:rPr>
  </w:style>
  <w:style w:type="paragraph" w:styleId="BalloonText">
    <w:name w:val="Balloon Text"/>
    <w:basedOn w:val="Normal"/>
    <w:link w:val="BalloonTextChar"/>
    <w:uiPriority w:val="99"/>
    <w:semiHidden/>
    <w:unhideWhenUsed/>
    <w:rsid w:val="00EF31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13C"/>
    <w:rPr>
      <w:rFonts w:ascii="Times New Roman" w:hAnsi="Times New Roman" w:cs="Times New Roman"/>
      <w:sz w:val="18"/>
      <w:szCs w:val="18"/>
    </w:rPr>
  </w:style>
  <w:style w:type="paragraph" w:styleId="Revision">
    <w:name w:val="Revision"/>
    <w:hidden/>
    <w:uiPriority w:val="99"/>
    <w:semiHidden/>
    <w:rsid w:val="00F92563"/>
  </w:style>
  <w:style w:type="character" w:styleId="FollowedHyperlink">
    <w:name w:val="FollowedHyperlink"/>
    <w:basedOn w:val="DefaultParagraphFont"/>
    <w:uiPriority w:val="99"/>
    <w:semiHidden/>
    <w:unhideWhenUsed/>
    <w:rsid w:val="00F567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ch9eg/" TargetMode="External"/><Relationship Id="rId3" Type="http://schemas.openxmlformats.org/officeDocument/2006/relationships/settings" Target="settings.xml"/><Relationship Id="rId7" Type="http://schemas.openxmlformats.org/officeDocument/2006/relationships/hyperlink" Target="https://www.researchgate.net/project/Age-differences-in-temporal-discou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e4anc/" TargetMode="External"/><Relationship Id="rId11" Type="http://schemas.openxmlformats.org/officeDocument/2006/relationships/theme" Target="theme/theme1.xml"/><Relationship Id="rId5" Type="http://schemas.openxmlformats.org/officeDocument/2006/relationships/hyperlink" Target="https://osf.io/ch9eg/"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7451</Words>
  <Characters>42477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Seaman, Ph.D.</dc:creator>
  <cp:keywords/>
  <dc:description/>
  <cp:lastModifiedBy>Microsoft Office User</cp:lastModifiedBy>
  <cp:revision>3</cp:revision>
  <dcterms:created xsi:type="dcterms:W3CDTF">2019-09-10T19:31:00Z</dcterms:created>
  <dcterms:modified xsi:type="dcterms:W3CDTF">2019-09-10T19:31:00Z</dcterms:modified>
</cp:coreProperties>
</file>